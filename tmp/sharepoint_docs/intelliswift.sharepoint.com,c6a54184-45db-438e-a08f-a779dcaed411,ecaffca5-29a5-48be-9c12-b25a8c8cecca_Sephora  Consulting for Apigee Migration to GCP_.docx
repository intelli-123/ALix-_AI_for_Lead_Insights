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people.xml" ContentType="application/vnd.openxmlformats-officedocument.wordprocessingml.peop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C1A6A" w14:textId="0D14A247" w:rsidR="00B9096D" w:rsidRPr="001974EF" w:rsidRDefault="00335984" w:rsidP="00210312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Sephora</w:t>
      </w:r>
      <w:r w:rsidR="00B9096D" w:rsidRPr="001974E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–</w:t>
      </w:r>
      <w:r w:rsidR="00CF643C" w:rsidRPr="001974E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E2521" w:rsidRPr="000E2521">
        <w:rPr>
          <w:rFonts w:ascii="Arial" w:hAnsi="Arial" w:cs="Arial"/>
          <w:b/>
          <w:bCs/>
          <w:sz w:val="24"/>
          <w:szCs w:val="24"/>
          <w:lang w:val="en-US"/>
        </w:rPr>
        <w:t>Consulting for Apigee Migration to GCP</w:t>
      </w:r>
    </w:p>
    <w:p w14:paraId="1905108B" w14:textId="20F35E9B" w:rsidR="00CF643C" w:rsidRPr="004A0936" w:rsidRDefault="00B9096D" w:rsidP="00616F58">
      <w:pPr>
        <w:numPr>
          <w:ilvl w:val="0"/>
          <w:numId w:val="1"/>
        </w:numPr>
        <w:tabs>
          <w:tab w:val="num" w:pos="270"/>
          <w:tab w:val="left" w:pos="1170"/>
        </w:tabs>
        <w:ind w:left="0"/>
        <w:rPr>
          <w:rFonts w:ascii="Arial" w:eastAsia="Times New Roman" w:hAnsi="Arial" w:cs="Arial"/>
          <w:b/>
          <w:color w:val="4472C4" w:themeColor="accent1"/>
          <w:sz w:val="20"/>
          <w:szCs w:val="20"/>
        </w:rPr>
      </w:pPr>
      <w:r w:rsidRPr="004A0936">
        <w:rPr>
          <w:rFonts w:ascii="Arial" w:eastAsia="Times New Roman" w:hAnsi="Arial" w:cs="Arial"/>
          <w:b/>
          <w:color w:val="4472C4" w:themeColor="accent1"/>
          <w:sz w:val="20"/>
          <w:szCs w:val="20"/>
        </w:rPr>
        <w:t xml:space="preserve">About the </w:t>
      </w:r>
      <w:r w:rsidR="00210312" w:rsidRPr="004A0936">
        <w:rPr>
          <w:rFonts w:ascii="Arial" w:eastAsia="Times New Roman" w:hAnsi="Arial" w:cs="Arial"/>
          <w:b/>
          <w:color w:val="4472C4" w:themeColor="accent1"/>
          <w:sz w:val="20"/>
          <w:szCs w:val="20"/>
        </w:rPr>
        <w:t>C</w:t>
      </w:r>
      <w:r w:rsidRPr="004A0936">
        <w:rPr>
          <w:rFonts w:ascii="Arial" w:eastAsia="Times New Roman" w:hAnsi="Arial" w:cs="Arial"/>
          <w:b/>
          <w:color w:val="4472C4" w:themeColor="accent1"/>
          <w:sz w:val="20"/>
          <w:szCs w:val="20"/>
        </w:rPr>
        <w:t>ustomer</w:t>
      </w:r>
    </w:p>
    <w:p w14:paraId="0EEAACD9" w14:textId="5645D797" w:rsidR="00B9096D" w:rsidRPr="004A0936" w:rsidRDefault="00CF643C" w:rsidP="00B9096D">
      <w:pPr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4A0936">
        <w:rPr>
          <w:rFonts w:ascii="Arial" w:eastAsia="Times New Roman" w:hAnsi="Arial" w:cs="Arial"/>
          <w:bCs/>
          <w:sz w:val="20"/>
          <w:szCs w:val="20"/>
        </w:rPr>
        <w:t xml:space="preserve">A leading </w:t>
      </w:r>
      <w:r w:rsidR="00E44363" w:rsidRPr="004A0936">
        <w:rPr>
          <w:rFonts w:ascii="Arial" w:eastAsia="Times New Roman" w:hAnsi="Arial" w:cs="Arial"/>
          <w:bCs/>
          <w:sz w:val="20"/>
          <w:szCs w:val="20"/>
        </w:rPr>
        <w:t xml:space="preserve">beauty retailer growing twice faster than the market. With our 2600 stores &amp; corners in 38 markets and our 31 websites, we offer clients a unique retail experience with innovative services and nearly 300 beauty brands including own brand and collection. </w:t>
      </w:r>
      <w:r w:rsidRPr="004A0936">
        <w:rPr>
          <w:rFonts w:ascii="Arial" w:eastAsia="Times New Roman" w:hAnsi="Arial" w:cs="Arial"/>
          <w:bCs/>
          <w:sz w:val="20"/>
          <w:szCs w:val="20"/>
        </w:rPr>
        <w:t>Their global footprint reaches across 3</w:t>
      </w:r>
      <w:r w:rsidR="00E44363" w:rsidRPr="004A0936">
        <w:rPr>
          <w:rFonts w:ascii="Arial" w:eastAsia="Times New Roman" w:hAnsi="Arial" w:cs="Arial"/>
          <w:bCs/>
          <w:sz w:val="20"/>
          <w:szCs w:val="20"/>
        </w:rPr>
        <w:t>0+</w:t>
      </w:r>
      <w:r w:rsidRPr="004A0936">
        <w:rPr>
          <w:rFonts w:ascii="Arial" w:eastAsia="Times New Roman" w:hAnsi="Arial" w:cs="Arial"/>
          <w:bCs/>
          <w:sz w:val="20"/>
          <w:szCs w:val="20"/>
        </w:rPr>
        <w:t xml:space="preserve"> offices in </w:t>
      </w:r>
      <w:r w:rsidR="00E44363" w:rsidRPr="004A0936">
        <w:rPr>
          <w:rFonts w:ascii="Arial" w:eastAsia="Times New Roman" w:hAnsi="Arial" w:cs="Arial"/>
          <w:bCs/>
          <w:sz w:val="20"/>
          <w:szCs w:val="20"/>
        </w:rPr>
        <w:t>24</w:t>
      </w:r>
      <w:r w:rsidRPr="004A0936">
        <w:rPr>
          <w:rFonts w:ascii="Arial" w:eastAsia="Times New Roman" w:hAnsi="Arial" w:cs="Arial"/>
          <w:bCs/>
          <w:sz w:val="20"/>
          <w:szCs w:val="20"/>
        </w:rPr>
        <w:t xml:space="preserve"> different countries with a strong focus in </w:t>
      </w:r>
      <w:r w:rsidR="00E44363" w:rsidRPr="004A0936">
        <w:rPr>
          <w:rFonts w:ascii="Arial" w:eastAsia="Times New Roman" w:hAnsi="Arial" w:cs="Arial"/>
          <w:bCs/>
          <w:sz w:val="20"/>
          <w:szCs w:val="20"/>
        </w:rPr>
        <w:t>retail</w:t>
      </w:r>
      <w:r w:rsidRPr="004A0936">
        <w:rPr>
          <w:rFonts w:ascii="Arial" w:eastAsia="Times New Roman" w:hAnsi="Arial" w:cs="Arial"/>
          <w:bCs/>
          <w:sz w:val="20"/>
          <w:szCs w:val="20"/>
        </w:rPr>
        <w:t xml:space="preserve"> capabilities.</w:t>
      </w:r>
    </w:p>
    <w:p w14:paraId="1531CA7B" w14:textId="71518CBB" w:rsidR="00024461" w:rsidRDefault="00B9096D" w:rsidP="00616F58">
      <w:pPr>
        <w:numPr>
          <w:ilvl w:val="0"/>
          <w:numId w:val="1"/>
        </w:numPr>
        <w:tabs>
          <w:tab w:val="num" w:pos="270"/>
          <w:tab w:val="left" w:pos="1170"/>
        </w:tabs>
        <w:ind w:left="0"/>
        <w:rPr>
          <w:rFonts w:ascii="Arial" w:eastAsia="Times New Roman" w:hAnsi="Arial" w:cs="Arial"/>
          <w:b/>
          <w:color w:val="4472C4" w:themeColor="accent1"/>
          <w:sz w:val="20"/>
          <w:szCs w:val="20"/>
        </w:rPr>
      </w:pPr>
      <w:r w:rsidRPr="004A0936">
        <w:rPr>
          <w:rFonts w:ascii="Arial" w:eastAsia="Times New Roman" w:hAnsi="Arial" w:cs="Arial"/>
          <w:b/>
          <w:color w:val="4472C4" w:themeColor="accent1"/>
          <w:sz w:val="20"/>
          <w:szCs w:val="20"/>
        </w:rPr>
        <w:t>Business Challenges</w:t>
      </w:r>
      <w:bookmarkStart w:id="0" w:name="_GoBack"/>
      <w:bookmarkEnd w:id="0"/>
    </w:p>
    <w:p w14:paraId="6090E3A2" w14:textId="36469D6A" w:rsidR="009C627E" w:rsidRPr="009C627E" w:rsidRDefault="009C627E" w:rsidP="009C627E">
      <w:pPr>
        <w:rPr>
          <w:rFonts w:ascii="Arial" w:eastAsia="Times New Roman" w:hAnsi="Arial" w:cs="Arial"/>
          <w:bCs/>
          <w:sz w:val="20"/>
          <w:szCs w:val="20"/>
        </w:rPr>
      </w:pPr>
      <w:r w:rsidRPr="009C627E">
        <w:rPr>
          <w:rFonts w:ascii="Arial" w:eastAsia="Times New Roman" w:hAnsi="Arial" w:cs="Arial"/>
          <w:bCs/>
          <w:sz w:val="20"/>
          <w:szCs w:val="20"/>
        </w:rPr>
        <w:t>The client required to delivery with our 100% offshore team to implement following solutions:</w:t>
      </w:r>
    </w:p>
    <w:p w14:paraId="678E43F6" w14:textId="77777777" w:rsidR="00B861E1" w:rsidRPr="00C83849" w:rsidRDefault="00B861E1" w:rsidP="00B861E1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ins w:id="1" w:author="Naveen Totla" w:date="2023-01-30T15:46:00Z"/>
          <w:rFonts w:ascii="Arial" w:eastAsia="Times New Roman" w:hAnsi="Arial" w:cs="Arial"/>
          <w:bCs/>
          <w:sz w:val="20"/>
          <w:szCs w:val="20"/>
        </w:rPr>
      </w:pPr>
      <w:ins w:id="2" w:author="Naveen Totla" w:date="2023-01-30T15:46:00Z">
        <w:r w:rsidRPr="00C83849">
          <w:rPr>
            <w:rFonts w:ascii="Arial" w:eastAsia="Times New Roman" w:hAnsi="Arial" w:cs="Arial"/>
            <w:bCs/>
            <w:sz w:val="20"/>
            <w:szCs w:val="20"/>
          </w:rPr>
          <w:t>Develop a roadmap for long-term alignment of Apigee API Management platform for US and Canada</w:t>
        </w:r>
        <w:r>
          <w:rPr>
            <w:rFonts w:ascii="Arial" w:eastAsia="Times New Roman" w:hAnsi="Arial" w:cs="Arial"/>
            <w:bCs/>
            <w:sz w:val="20"/>
            <w:szCs w:val="20"/>
          </w:rPr>
          <w:t xml:space="preserve"> </w:t>
        </w:r>
        <w:r w:rsidRPr="00C83849">
          <w:rPr>
            <w:rFonts w:ascii="Arial" w:eastAsia="Times New Roman" w:hAnsi="Arial" w:cs="Arial"/>
            <w:bCs/>
            <w:sz w:val="20"/>
            <w:szCs w:val="20"/>
          </w:rPr>
          <w:t xml:space="preserve">regional setup, evaluating future scope of services </w:t>
        </w:r>
        <w:proofErr w:type="gramStart"/>
        <w:r w:rsidRPr="00C83849">
          <w:rPr>
            <w:rFonts w:ascii="Arial" w:eastAsia="Times New Roman" w:hAnsi="Arial" w:cs="Arial"/>
            <w:bCs/>
            <w:sz w:val="20"/>
            <w:szCs w:val="20"/>
          </w:rPr>
          <w:t>implementation ,</w:t>
        </w:r>
        <w:proofErr w:type="gramEnd"/>
        <w:r w:rsidRPr="00C83849">
          <w:rPr>
            <w:rFonts w:ascii="Arial" w:eastAsia="Times New Roman" w:hAnsi="Arial" w:cs="Arial"/>
            <w:bCs/>
            <w:sz w:val="20"/>
            <w:szCs w:val="20"/>
          </w:rPr>
          <w:t xml:space="preserve"> including platform</w:t>
        </w:r>
        <w:r>
          <w:rPr>
            <w:rFonts w:ascii="Arial" w:eastAsia="Times New Roman" w:hAnsi="Arial" w:cs="Arial"/>
            <w:bCs/>
            <w:sz w:val="20"/>
            <w:szCs w:val="20"/>
          </w:rPr>
          <w:t xml:space="preserve"> </w:t>
        </w:r>
        <w:r w:rsidRPr="00C83849">
          <w:rPr>
            <w:rFonts w:ascii="Arial" w:eastAsia="Times New Roman" w:hAnsi="Arial" w:cs="Arial"/>
            <w:bCs/>
            <w:sz w:val="20"/>
            <w:szCs w:val="20"/>
          </w:rPr>
          <w:t>scalability, security, extension of use cases, manageability, and cost.</w:t>
        </w:r>
      </w:ins>
    </w:p>
    <w:p w14:paraId="57D21CD1" w14:textId="77777777" w:rsidR="00B861E1" w:rsidRPr="00C83849" w:rsidRDefault="00B861E1" w:rsidP="00B861E1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ins w:id="3" w:author="Naveen Totla" w:date="2023-01-30T15:46:00Z"/>
          <w:rFonts w:ascii="Arial" w:eastAsia="Times New Roman" w:hAnsi="Arial" w:cs="Arial"/>
          <w:bCs/>
          <w:sz w:val="20"/>
          <w:szCs w:val="20"/>
        </w:rPr>
      </w:pPr>
      <w:ins w:id="4" w:author="Naveen Totla" w:date="2023-01-30T15:46:00Z">
        <w:r w:rsidRPr="00C83849">
          <w:rPr>
            <w:rFonts w:ascii="Arial" w:eastAsia="Times New Roman" w:hAnsi="Arial" w:cs="Arial"/>
            <w:bCs/>
            <w:sz w:val="20"/>
            <w:szCs w:val="20"/>
          </w:rPr>
          <w:t>Present a plan with key milestone for implementation of Apigee API Management platform for multi</w:t>
        </w:r>
        <w:r>
          <w:rPr>
            <w:rFonts w:ascii="Arial" w:eastAsia="Times New Roman" w:hAnsi="Arial" w:cs="Arial"/>
            <w:bCs/>
            <w:sz w:val="20"/>
            <w:szCs w:val="20"/>
          </w:rPr>
          <w:t xml:space="preserve"> </w:t>
        </w:r>
        <w:r w:rsidRPr="00C83849">
          <w:rPr>
            <w:rFonts w:ascii="Arial" w:eastAsia="Times New Roman" w:hAnsi="Arial" w:cs="Arial"/>
            <w:bCs/>
            <w:sz w:val="20"/>
            <w:szCs w:val="20"/>
          </w:rPr>
          <w:t>cloud</w:t>
        </w:r>
        <w:r>
          <w:rPr>
            <w:rFonts w:ascii="Arial" w:eastAsia="Times New Roman" w:hAnsi="Arial" w:cs="Arial"/>
            <w:bCs/>
            <w:sz w:val="20"/>
            <w:szCs w:val="20"/>
          </w:rPr>
          <w:t xml:space="preserve"> </w:t>
        </w:r>
        <w:r w:rsidRPr="00C83849">
          <w:rPr>
            <w:rFonts w:ascii="Arial" w:eastAsia="Times New Roman" w:hAnsi="Arial" w:cs="Arial"/>
            <w:bCs/>
            <w:sz w:val="20"/>
            <w:szCs w:val="20"/>
          </w:rPr>
          <w:t>environment</w:t>
        </w:r>
        <w:r>
          <w:rPr>
            <w:rFonts w:ascii="Arial" w:eastAsia="Times New Roman" w:hAnsi="Arial" w:cs="Arial"/>
            <w:bCs/>
            <w:sz w:val="20"/>
            <w:szCs w:val="20"/>
          </w:rPr>
          <w:t>.</w:t>
        </w:r>
      </w:ins>
    </w:p>
    <w:p w14:paraId="32A85FB5" w14:textId="77777777" w:rsidR="00B861E1" w:rsidRPr="00C83849" w:rsidRDefault="00B861E1" w:rsidP="00B861E1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ins w:id="5" w:author="Naveen Totla" w:date="2023-01-30T15:46:00Z"/>
          <w:rFonts w:ascii="Arial" w:eastAsia="Times New Roman" w:hAnsi="Arial" w:cs="Arial"/>
          <w:bCs/>
          <w:sz w:val="20"/>
          <w:szCs w:val="20"/>
        </w:rPr>
      </w:pPr>
      <w:ins w:id="6" w:author="Naveen Totla" w:date="2023-01-30T15:46:00Z">
        <w:r w:rsidRPr="00C83849">
          <w:rPr>
            <w:rFonts w:ascii="Arial" w:eastAsia="Times New Roman" w:hAnsi="Arial" w:cs="Arial"/>
            <w:bCs/>
            <w:sz w:val="20"/>
            <w:szCs w:val="20"/>
          </w:rPr>
          <w:t>Calculate a cost comparison matrix for implementing Apigee API Management platform as pure SaaS,</w:t>
        </w:r>
        <w:r>
          <w:rPr>
            <w:rFonts w:ascii="Arial" w:eastAsia="Times New Roman" w:hAnsi="Arial" w:cs="Arial"/>
            <w:bCs/>
            <w:sz w:val="20"/>
            <w:szCs w:val="20"/>
          </w:rPr>
          <w:t xml:space="preserve"> </w:t>
        </w:r>
        <w:r w:rsidRPr="00C83849">
          <w:rPr>
            <w:rFonts w:ascii="Arial" w:eastAsia="Times New Roman" w:hAnsi="Arial" w:cs="Arial"/>
            <w:bCs/>
            <w:sz w:val="20"/>
            <w:szCs w:val="20"/>
          </w:rPr>
          <w:t>Hybrid, or OPDK.</w:t>
        </w:r>
      </w:ins>
    </w:p>
    <w:p w14:paraId="1CC8EA42" w14:textId="3400E020" w:rsidR="005360E0" w:rsidRPr="005360E0" w:rsidRDefault="00B861E1" w:rsidP="005360E0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rFonts w:ascii="Arial" w:eastAsia="Times New Roman" w:hAnsi="Arial" w:cs="Arial"/>
          <w:bCs/>
          <w:sz w:val="20"/>
          <w:szCs w:val="20"/>
        </w:rPr>
      </w:pPr>
      <w:proofErr w:type="spellStart"/>
      <w:ins w:id="7" w:author="Naveen Totla" w:date="2023-01-30T15:45:00Z">
        <w:r>
          <w:rPr>
            <w:rFonts w:ascii="Arial" w:eastAsia="Times New Roman" w:hAnsi="Arial" w:cs="Arial"/>
            <w:bCs/>
            <w:sz w:val="20"/>
            <w:szCs w:val="20"/>
          </w:rPr>
          <w:t>Analy</w:t>
        </w:r>
      </w:ins>
      <w:ins w:id="8" w:author="Naveen Totla" w:date="2023-01-30T15:52:00Z">
        <w:r w:rsidR="002C302C">
          <w:rPr>
            <w:rFonts w:ascii="Arial" w:eastAsia="Times New Roman" w:hAnsi="Arial" w:cs="Arial"/>
            <w:bCs/>
            <w:sz w:val="20"/>
            <w:szCs w:val="20"/>
          </w:rPr>
          <w:t>ze</w:t>
        </w:r>
      </w:ins>
      <w:proofErr w:type="spellEnd"/>
      <w:ins w:id="9" w:author="Naveen Totla" w:date="2023-01-30T15:45:00Z">
        <w:r>
          <w:rPr>
            <w:rFonts w:ascii="Arial" w:eastAsia="Times New Roman" w:hAnsi="Arial" w:cs="Arial"/>
            <w:bCs/>
            <w:sz w:val="20"/>
            <w:szCs w:val="20"/>
          </w:rPr>
          <w:t xml:space="preserve"> existing </w:t>
        </w:r>
      </w:ins>
      <w:r w:rsidR="005360E0" w:rsidRPr="005360E0">
        <w:rPr>
          <w:rFonts w:ascii="Arial" w:eastAsia="Times New Roman" w:hAnsi="Arial" w:cs="Arial"/>
          <w:bCs/>
          <w:sz w:val="20"/>
          <w:szCs w:val="20"/>
        </w:rPr>
        <w:t>API Management platform implemented using Apigee OPDK v50.0.0, hosted in 2 datacentres (</w:t>
      </w:r>
      <w:r w:rsidR="006A683D" w:rsidRPr="005360E0">
        <w:rPr>
          <w:rFonts w:ascii="Arial" w:eastAsia="Times New Roman" w:hAnsi="Arial" w:cs="Arial"/>
          <w:bCs/>
          <w:sz w:val="20"/>
          <w:szCs w:val="20"/>
        </w:rPr>
        <w:t>On-premises</w:t>
      </w:r>
      <w:r w:rsidR="005360E0" w:rsidRPr="005360E0">
        <w:rPr>
          <w:rFonts w:ascii="Arial" w:eastAsia="Times New Roman" w:hAnsi="Arial" w:cs="Arial"/>
          <w:bCs/>
          <w:sz w:val="20"/>
          <w:szCs w:val="20"/>
        </w:rPr>
        <w:t xml:space="preserve"> and Azure Cloud).</w:t>
      </w:r>
      <w:r w:rsidR="005360E0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5360E0" w:rsidRPr="005360E0">
        <w:rPr>
          <w:rFonts w:ascii="Arial" w:eastAsia="Times New Roman" w:hAnsi="Arial" w:cs="Arial"/>
          <w:bCs/>
          <w:sz w:val="20"/>
          <w:szCs w:val="20"/>
        </w:rPr>
        <w:t>Drupal 7 based API developer Portal</w:t>
      </w:r>
      <w:ins w:id="10" w:author="Naveen Totla" w:date="2023-01-30T15:45:00Z">
        <w:r>
          <w:rPr>
            <w:rFonts w:ascii="Arial" w:eastAsia="Times New Roman" w:hAnsi="Arial" w:cs="Arial"/>
            <w:bCs/>
            <w:sz w:val="20"/>
            <w:szCs w:val="20"/>
          </w:rPr>
          <w:t xml:space="preserve"> to identify optimization opportunities</w:t>
        </w:r>
      </w:ins>
      <w:del w:id="11" w:author="Naveen Totla" w:date="2023-01-30T15:45:00Z">
        <w:r w:rsidR="005360E0" w:rsidRPr="005360E0" w:rsidDel="00B861E1">
          <w:rPr>
            <w:rFonts w:ascii="Arial" w:eastAsia="Times New Roman" w:hAnsi="Arial" w:cs="Arial"/>
            <w:bCs/>
            <w:sz w:val="20"/>
            <w:szCs w:val="20"/>
          </w:rPr>
          <w:delText xml:space="preserve"> exists</w:delText>
        </w:r>
      </w:del>
      <w:r w:rsidR="005360E0" w:rsidRPr="005360E0">
        <w:rPr>
          <w:rFonts w:ascii="Arial" w:eastAsia="Times New Roman" w:hAnsi="Arial" w:cs="Arial"/>
          <w:bCs/>
          <w:sz w:val="20"/>
          <w:szCs w:val="20"/>
        </w:rPr>
        <w:t>.</w:t>
      </w:r>
      <w:del w:id="12" w:author="Naveen Totla" w:date="2023-01-30T15:27:00Z">
        <w:r w:rsidR="005360E0" w:rsidRPr="005360E0" w:rsidDel="00284C1E">
          <w:rPr>
            <w:rFonts w:ascii="Arial" w:eastAsia="Times New Roman" w:hAnsi="Arial" w:cs="Arial"/>
            <w:bCs/>
            <w:sz w:val="20"/>
            <w:szCs w:val="20"/>
          </w:rPr>
          <w:delText xml:space="preserve"> Not exposed externally</w:delText>
        </w:r>
      </w:del>
      <w:r w:rsidR="005360E0" w:rsidRPr="005360E0">
        <w:rPr>
          <w:rFonts w:ascii="Arial" w:eastAsia="Times New Roman" w:hAnsi="Arial" w:cs="Arial"/>
          <w:bCs/>
          <w:sz w:val="20"/>
          <w:szCs w:val="20"/>
        </w:rPr>
        <w:t xml:space="preserve">. </w:t>
      </w:r>
    </w:p>
    <w:p w14:paraId="098219E4" w14:textId="77FD36B3" w:rsidR="004A0936" w:rsidRDefault="005360E0" w:rsidP="006A683D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rFonts w:ascii="Arial" w:eastAsia="Times New Roman" w:hAnsi="Arial" w:cs="Arial"/>
          <w:bCs/>
          <w:sz w:val="20"/>
          <w:szCs w:val="20"/>
        </w:rPr>
      </w:pPr>
      <w:r w:rsidRPr="005360E0">
        <w:rPr>
          <w:rFonts w:ascii="Arial" w:eastAsia="Times New Roman" w:hAnsi="Arial" w:cs="Arial"/>
          <w:bCs/>
          <w:sz w:val="20"/>
          <w:szCs w:val="20"/>
        </w:rPr>
        <w:t>Majority of the API Providers are currently hosted on Azure Cloud</w:t>
      </w:r>
      <w:r w:rsidR="006A683D">
        <w:rPr>
          <w:rFonts w:ascii="Arial" w:eastAsia="Times New Roman" w:hAnsi="Arial" w:cs="Arial"/>
          <w:bCs/>
          <w:sz w:val="20"/>
          <w:szCs w:val="20"/>
        </w:rPr>
        <w:t>.</w:t>
      </w:r>
      <w:del w:id="13" w:author="Naveen Totla" w:date="2023-01-30T15:28:00Z">
        <w:r w:rsidR="006A683D" w:rsidDel="00284C1E">
          <w:rPr>
            <w:rFonts w:ascii="Arial" w:eastAsia="Times New Roman" w:hAnsi="Arial" w:cs="Arial"/>
            <w:bCs/>
            <w:sz w:val="20"/>
            <w:szCs w:val="20"/>
          </w:rPr>
          <w:delText xml:space="preserve"> </w:delText>
        </w:r>
        <w:r w:rsidRPr="006A683D" w:rsidDel="00284C1E">
          <w:rPr>
            <w:rFonts w:ascii="Arial" w:eastAsia="Times New Roman" w:hAnsi="Arial" w:cs="Arial"/>
            <w:bCs/>
            <w:sz w:val="20"/>
            <w:szCs w:val="20"/>
          </w:rPr>
          <w:delText>60% Traffic is pass-through API Proxies with security policies enabled and integrat</w:delText>
        </w:r>
      </w:del>
      <w:del w:id="14" w:author="Naveen Totla" w:date="2023-01-30T15:27:00Z">
        <w:r w:rsidRPr="006A683D" w:rsidDel="00284C1E">
          <w:rPr>
            <w:rFonts w:ascii="Arial" w:eastAsia="Times New Roman" w:hAnsi="Arial" w:cs="Arial"/>
            <w:bCs/>
            <w:sz w:val="20"/>
            <w:szCs w:val="20"/>
          </w:rPr>
          <w:delText>ing</w:delText>
        </w:r>
        <w:r w:rsidR="00284C1E" w:rsidDel="00284C1E">
          <w:rPr>
            <w:rFonts w:ascii="Arial" w:eastAsia="Times New Roman" w:hAnsi="Arial" w:cs="Arial"/>
            <w:bCs/>
            <w:sz w:val="20"/>
            <w:szCs w:val="20"/>
          </w:rPr>
          <w:delText xml:space="preserve"> </w:delText>
        </w:r>
      </w:del>
      <w:del w:id="15" w:author="Naveen Totla" w:date="2023-01-30T15:28:00Z">
        <w:r w:rsidRPr="006A683D" w:rsidDel="00284C1E">
          <w:rPr>
            <w:rFonts w:ascii="Arial" w:eastAsia="Times New Roman" w:hAnsi="Arial" w:cs="Arial"/>
            <w:bCs/>
            <w:sz w:val="20"/>
            <w:szCs w:val="20"/>
          </w:rPr>
          <w:delText>with Azure hosted microservices</w:delText>
        </w:r>
      </w:del>
      <w:ins w:id="16" w:author="Naveen Totla" w:date="2023-01-30T15:28:00Z">
        <w:r w:rsidR="00284C1E">
          <w:rPr>
            <w:rFonts w:ascii="Arial" w:eastAsia="Times New Roman" w:hAnsi="Arial" w:cs="Arial"/>
            <w:bCs/>
            <w:sz w:val="20"/>
            <w:szCs w:val="20"/>
          </w:rPr>
          <w:t xml:space="preserve"> 60% </w:t>
        </w:r>
      </w:ins>
      <w:ins w:id="17" w:author="Naveen Totla" w:date="2023-01-30T15:29:00Z">
        <w:r w:rsidR="00284C1E">
          <w:rPr>
            <w:rFonts w:ascii="Arial" w:eastAsia="Times New Roman" w:hAnsi="Arial" w:cs="Arial"/>
            <w:bCs/>
            <w:sz w:val="20"/>
            <w:szCs w:val="20"/>
          </w:rPr>
          <w:t>transactions traffic requires security policies enables on API Gateway and orchestrate routing to Azure hosted microservices.</w:t>
        </w:r>
      </w:ins>
      <w:del w:id="18" w:author="Naveen Totla" w:date="2023-01-30T15:29:00Z">
        <w:r w:rsidR="006A683D" w:rsidDel="00284C1E">
          <w:rPr>
            <w:rFonts w:ascii="Arial" w:eastAsia="Times New Roman" w:hAnsi="Arial" w:cs="Arial"/>
            <w:bCs/>
            <w:sz w:val="20"/>
            <w:szCs w:val="20"/>
          </w:rPr>
          <w:delText>.</w:delText>
        </w:r>
      </w:del>
    </w:p>
    <w:p w14:paraId="5ABB5D43" w14:textId="1E385331" w:rsidR="009C627E" w:rsidRPr="00C83849" w:rsidDel="00B861E1" w:rsidRDefault="009C627E" w:rsidP="009C627E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del w:id="19" w:author="Naveen Totla" w:date="2023-01-30T15:46:00Z"/>
          <w:rFonts w:ascii="Arial" w:eastAsia="Times New Roman" w:hAnsi="Arial" w:cs="Arial"/>
          <w:bCs/>
          <w:sz w:val="20"/>
          <w:szCs w:val="20"/>
        </w:rPr>
      </w:pPr>
      <w:del w:id="20" w:author="Naveen Totla" w:date="2023-01-30T15:46:00Z">
        <w:r w:rsidRPr="00C83849" w:rsidDel="00B861E1">
          <w:rPr>
            <w:rFonts w:ascii="Arial" w:eastAsia="Times New Roman" w:hAnsi="Arial" w:cs="Arial"/>
            <w:bCs/>
            <w:sz w:val="20"/>
            <w:szCs w:val="20"/>
          </w:rPr>
          <w:delText>Develop a roadmap for long-term alignment of Apigee API Management platform for US and Canada</w:delText>
        </w:r>
        <w:r w:rsidDel="00B861E1">
          <w:rPr>
            <w:rFonts w:ascii="Arial" w:eastAsia="Times New Roman" w:hAnsi="Arial" w:cs="Arial"/>
            <w:bCs/>
            <w:sz w:val="20"/>
            <w:szCs w:val="20"/>
          </w:rPr>
          <w:delText xml:space="preserve"> </w:delText>
        </w:r>
        <w:r w:rsidRPr="00C83849" w:rsidDel="00B861E1">
          <w:rPr>
            <w:rFonts w:ascii="Arial" w:eastAsia="Times New Roman" w:hAnsi="Arial" w:cs="Arial"/>
            <w:bCs/>
            <w:sz w:val="20"/>
            <w:szCs w:val="20"/>
          </w:rPr>
          <w:delText xml:space="preserve">regional setup, evaluating future scope of services implementation </w:delText>
        </w:r>
      </w:del>
      <w:del w:id="21" w:author="Naveen Totla" w:date="2023-01-30T15:30:00Z">
        <w:r w:rsidRPr="00C83849" w:rsidDel="00284C1E">
          <w:rPr>
            <w:rFonts w:ascii="Arial" w:eastAsia="Times New Roman" w:hAnsi="Arial" w:cs="Arial"/>
            <w:bCs/>
            <w:sz w:val="20"/>
            <w:szCs w:val="20"/>
          </w:rPr>
          <w:delText>at Sephora</w:delText>
        </w:r>
      </w:del>
      <w:del w:id="22" w:author="Naveen Totla" w:date="2023-01-30T15:46:00Z">
        <w:r w:rsidRPr="00C83849" w:rsidDel="00B861E1">
          <w:rPr>
            <w:rFonts w:ascii="Arial" w:eastAsia="Times New Roman" w:hAnsi="Arial" w:cs="Arial"/>
            <w:bCs/>
            <w:sz w:val="20"/>
            <w:szCs w:val="20"/>
          </w:rPr>
          <w:delText>, including platform</w:delText>
        </w:r>
        <w:r w:rsidDel="00B861E1">
          <w:rPr>
            <w:rFonts w:ascii="Arial" w:eastAsia="Times New Roman" w:hAnsi="Arial" w:cs="Arial"/>
            <w:bCs/>
            <w:sz w:val="20"/>
            <w:szCs w:val="20"/>
          </w:rPr>
          <w:delText xml:space="preserve"> </w:delText>
        </w:r>
        <w:r w:rsidRPr="00C83849" w:rsidDel="00B861E1">
          <w:rPr>
            <w:rFonts w:ascii="Arial" w:eastAsia="Times New Roman" w:hAnsi="Arial" w:cs="Arial"/>
            <w:bCs/>
            <w:sz w:val="20"/>
            <w:szCs w:val="20"/>
          </w:rPr>
          <w:delText>scalability, security, extension of use cases, manageability, and cost.</w:delText>
        </w:r>
      </w:del>
    </w:p>
    <w:p w14:paraId="60F5AD54" w14:textId="401C569F" w:rsidR="009C627E" w:rsidRPr="00C83849" w:rsidDel="00B861E1" w:rsidRDefault="009C627E" w:rsidP="009C627E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del w:id="23" w:author="Naveen Totla" w:date="2023-01-30T15:46:00Z"/>
          <w:rFonts w:ascii="Arial" w:eastAsia="Times New Roman" w:hAnsi="Arial" w:cs="Arial"/>
          <w:bCs/>
          <w:sz w:val="20"/>
          <w:szCs w:val="20"/>
        </w:rPr>
      </w:pPr>
      <w:del w:id="24" w:author="Naveen Totla" w:date="2023-01-30T15:46:00Z">
        <w:r w:rsidRPr="00C83849" w:rsidDel="00B861E1">
          <w:rPr>
            <w:rFonts w:ascii="Arial" w:eastAsia="Times New Roman" w:hAnsi="Arial" w:cs="Arial"/>
            <w:bCs/>
            <w:sz w:val="20"/>
            <w:szCs w:val="20"/>
          </w:rPr>
          <w:delText>Present a plan with key milestone for implementation of Apigee API Management platform for multi</w:delText>
        </w:r>
        <w:r w:rsidDel="00B861E1">
          <w:rPr>
            <w:rFonts w:ascii="Arial" w:eastAsia="Times New Roman" w:hAnsi="Arial" w:cs="Arial"/>
            <w:bCs/>
            <w:sz w:val="20"/>
            <w:szCs w:val="20"/>
          </w:rPr>
          <w:delText xml:space="preserve"> </w:delText>
        </w:r>
        <w:r w:rsidRPr="00C83849" w:rsidDel="00B861E1">
          <w:rPr>
            <w:rFonts w:ascii="Arial" w:eastAsia="Times New Roman" w:hAnsi="Arial" w:cs="Arial"/>
            <w:bCs/>
            <w:sz w:val="20"/>
            <w:szCs w:val="20"/>
          </w:rPr>
          <w:delText>cloud</w:delText>
        </w:r>
        <w:r w:rsidDel="00B861E1">
          <w:rPr>
            <w:rFonts w:ascii="Arial" w:eastAsia="Times New Roman" w:hAnsi="Arial" w:cs="Arial"/>
            <w:bCs/>
            <w:sz w:val="20"/>
            <w:szCs w:val="20"/>
          </w:rPr>
          <w:delText xml:space="preserve"> </w:delText>
        </w:r>
        <w:r w:rsidRPr="00C83849" w:rsidDel="00B861E1">
          <w:rPr>
            <w:rFonts w:ascii="Arial" w:eastAsia="Times New Roman" w:hAnsi="Arial" w:cs="Arial"/>
            <w:bCs/>
            <w:sz w:val="20"/>
            <w:szCs w:val="20"/>
          </w:rPr>
          <w:delText>environment</w:delText>
        </w:r>
        <w:r w:rsidDel="00B861E1">
          <w:rPr>
            <w:rFonts w:ascii="Arial" w:eastAsia="Times New Roman" w:hAnsi="Arial" w:cs="Arial"/>
            <w:bCs/>
            <w:sz w:val="20"/>
            <w:szCs w:val="20"/>
          </w:rPr>
          <w:delText>.</w:delText>
        </w:r>
      </w:del>
    </w:p>
    <w:p w14:paraId="4C074F20" w14:textId="4BB95463" w:rsidR="009C627E" w:rsidRPr="00C83849" w:rsidDel="00B861E1" w:rsidRDefault="009C627E" w:rsidP="009C627E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del w:id="25" w:author="Naveen Totla" w:date="2023-01-30T15:46:00Z"/>
          <w:rFonts w:ascii="Arial" w:eastAsia="Times New Roman" w:hAnsi="Arial" w:cs="Arial"/>
          <w:bCs/>
          <w:sz w:val="20"/>
          <w:szCs w:val="20"/>
        </w:rPr>
      </w:pPr>
      <w:del w:id="26" w:author="Naveen Totla" w:date="2023-01-30T15:46:00Z">
        <w:r w:rsidRPr="00C83849" w:rsidDel="00B861E1">
          <w:rPr>
            <w:rFonts w:ascii="Arial" w:eastAsia="Times New Roman" w:hAnsi="Arial" w:cs="Arial"/>
            <w:bCs/>
            <w:sz w:val="20"/>
            <w:szCs w:val="20"/>
          </w:rPr>
          <w:delText>Calculate a cost comparison matrix for implementing Apigee API Management platform as pure SaaS,</w:delText>
        </w:r>
        <w:r w:rsidDel="00B861E1">
          <w:rPr>
            <w:rFonts w:ascii="Arial" w:eastAsia="Times New Roman" w:hAnsi="Arial" w:cs="Arial"/>
            <w:bCs/>
            <w:sz w:val="20"/>
            <w:szCs w:val="20"/>
          </w:rPr>
          <w:delText xml:space="preserve"> </w:delText>
        </w:r>
        <w:r w:rsidRPr="00C83849" w:rsidDel="00B861E1">
          <w:rPr>
            <w:rFonts w:ascii="Arial" w:eastAsia="Times New Roman" w:hAnsi="Arial" w:cs="Arial"/>
            <w:bCs/>
            <w:sz w:val="20"/>
            <w:szCs w:val="20"/>
          </w:rPr>
          <w:delText>Hybrid, or OPDK.</w:delText>
        </w:r>
      </w:del>
    </w:p>
    <w:p w14:paraId="4F734FC6" w14:textId="4F0AEC65" w:rsidR="009C627E" w:rsidRPr="00C83849" w:rsidDel="00284C1E" w:rsidRDefault="009C627E" w:rsidP="009C627E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del w:id="27" w:author="Naveen Totla" w:date="2023-01-30T15:30:00Z"/>
          <w:rFonts w:ascii="Arial" w:eastAsia="Times New Roman" w:hAnsi="Arial" w:cs="Arial"/>
          <w:bCs/>
          <w:sz w:val="20"/>
          <w:szCs w:val="20"/>
        </w:rPr>
      </w:pPr>
      <w:del w:id="28" w:author="Naveen Totla" w:date="2023-01-30T15:30:00Z">
        <w:r w:rsidRPr="00C83849" w:rsidDel="00284C1E">
          <w:rPr>
            <w:rFonts w:ascii="Arial" w:eastAsia="Times New Roman" w:hAnsi="Arial" w:cs="Arial"/>
            <w:bCs/>
            <w:sz w:val="20"/>
            <w:szCs w:val="20"/>
          </w:rPr>
          <w:delText>Create current, any intermediate and target architecture diagrams for API Management platform</w:delText>
        </w:r>
        <w:r w:rsidDel="00284C1E">
          <w:rPr>
            <w:rFonts w:ascii="Arial" w:eastAsia="Times New Roman" w:hAnsi="Arial" w:cs="Arial"/>
            <w:bCs/>
            <w:sz w:val="20"/>
            <w:szCs w:val="20"/>
          </w:rPr>
          <w:delText xml:space="preserve"> </w:delText>
        </w:r>
        <w:r w:rsidRPr="00C83849" w:rsidDel="00284C1E">
          <w:rPr>
            <w:rFonts w:ascii="Arial" w:eastAsia="Times New Roman" w:hAnsi="Arial" w:cs="Arial"/>
            <w:bCs/>
            <w:sz w:val="20"/>
            <w:szCs w:val="20"/>
          </w:rPr>
          <w:delText>components’ deployment topology (diagrams as per Sephora’s standards for architecture diagrams)</w:delText>
        </w:r>
        <w:r w:rsidDel="00284C1E">
          <w:rPr>
            <w:rFonts w:ascii="Arial" w:eastAsia="Times New Roman" w:hAnsi="Arial" w:cs="Arial"/>
            <w:bCs/>
            <w:sz w:val="20"/>
            <w:szCs w:val="20"/>
          </w:rPr>
          <w:delText>.</w:delText>
        </w:r>
      </w:del>
    </w:p>
    <w:p w14:paraId="15C82DE8" w14:textId="63506DB0" w:rsidR="009C627E" w:rsidRPr="00C83849" w:rsidDel="00284C1E" w:rsidRDefault="009C627E" w:rsidP="009C627E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del w:id="29" w:author="Naveen Totla" w:date="2023-01-30T15:30:00Z"/>
          <w:rFonts w:ascii="Arial" w:eastAsia="Times New Roman" w:hAnsi="Arial" w:cs="Arial"/>
          <w:bCs/>
          <w:sz w:val="20"/>
          <w:szCs w:val="20"/>
        </w:rPr>
      </w:pPr>
      <w:del w:id="30" w:author="Naveen Totla" w:date="2023-01-30T15:30:00Z">
        <w:r w:rsidRPr="00C83849" w:rsidDel="00284C1E">
          <w:rPr>
            <w:rFonts w:ascii="Arial" w:eastAsia="Times New Roman" w:hAnsi="Arial" w:cs="Arial"/>
            <w:bCs/>
            <w:sz w:val="20"/>
            <w:szCs w:val="20"/>
          </w:rPr>
          <w:delText>Create MS PowerPoint presentation on the findings of this exercise along with recommendations of</w:delText>
        </w:r>
        <w:r w:rsidDel="00284C1E">
          <w:rPr>
            <w:rFonts w:ascii="Arial" w:eastAsia="Times New Roman" w:hAnsi="Arial" w:cs="Arial"/>
            <w:bCs/>
            <w:sz w:val="20"/>
            <w:szCs w:val="20"/>
          </w:rPr>
          <w:delText xml:space="preserve"> </w:delText>
        </w:r>
        <w:r w:rsidRPr="00C83849" w:rsidDel="00284C1E">
          <w:rPr>
            <w:rFonts w:ascii="Arial" w:eastAsia="Times New Roman" w:hAnsi="Arial" w:cs="Arial"/>
            <w:bCs/>
            <w:sz w:val="20"/>
            <w:szCs w:val="20"/>
          </w:rPr>
          <w:delText>future state of API Management Platform deployment for Sephora (PowerPoint presentation on</w:delText>
        </w:r>
        <w:r w:rsidDel="00284C1E">
          <w:rPr>
            <w:rFonts w:ascii="Arial" w:eastAsia="Times New Roman" w:hAnsi="Arial" w:cs="Arial"/>
            <w:bCs/>
            <w:sz w:val="20"/>
            <w:szCs w:val="20"/>
          </w:rPr>
          <w:delText xml:space="preserve"> </w:delText>
        </w:r>
        <w:r w:rsidRPr="00C83849" w:rsidDel="00284C1E">
          <w:rPr>
            <w:rFonts w:ascii="Arial" w:eastAsia="Times New Roman" w:hAnsi="Arial" w:cs="Arial"/>
            <w:bCs/>
            <w:sz w:val="20"/>
            <w:szCs w:val="20"/>
          </w:rPr>
          <w:delText>Sephora’s Architecture Council template)</w:delText>
        </w:r>
        <w:r w:rsidDel="00284C1E">
          <w:rPr>
            <w:rFonts w:ascii="Arial" w:eastAsia="Times New Roman" w:hAnsi="Arial" w:cs="Arial"/>
            <w:bCs/>
            <w:sz w:val="20"/>
            <w:szCs w:val="20"/>
          </w:rPr>
          <w:delText>.</w:delText>
        </w:r>
      </w:del>
    </w:p>
    <w:p w14:paraId="5E9379FA" w14:textId="0AD4202F" w:rsidR="009C627E" w:rsidRPr="009C627E" w:rsidDel="00284C1E" w:rsidRDefault="009C627E" w:rsidP="009C627E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del w:id="31" w:author="Naveen Totla" w:date="2023-01-30T15:30:00Z"/>
          <w:rFonts w:ascii="Arial" w:eastAsia="Times New Roman" w:hAnsi="Arial" w:cs="Arial"/>
          <w:bCs/>
          <w:sz w:val="20"/>
          <w:szCs w:val="20"/>
        </w:rPr>
      </w:pPr>
      <w:del w:id="32" w:author="Naveen Totla" w:date="2023-01-30T15:30:00Z">
        <w:r w:rsidRPr="00C83849" w:rsidDel="00284C1E">
          <w:rPr>
            <w:rFonts w:ascii="Arial" w:eastAsia="Times New Roman" w:hAnsi="Arial" w:cs="Arial"/>
            <w:bCs/>
            <w:sz w:val="20"/>
            <w:szCs w:val="20"/>
          </w:rPr>
          <w:delText>Present the discovery findings to Sephora’s Architecture Council and Leadership</w:delText>
        </w:r>
        <w:r w:rsidDel="00284C1E">
          <w:rPr>
            <w:rFonts w:ascii="Arial" w:eastAsia="Times New Roman" w:hAnsi="Arial" w:cs="Arial"/>
            <w:bCs/>
            <w:sz w:val="20"/>
            <w:szCs w:val="20"/>
          </w:rPr>
          <w:delText>.</w:delText>
        </w:r>
      </w:del>
    </w:p>
    <w:p w14:paraId="24406237" w14:textId="1905F470" w:rsidR="002D2707" w:rsidRPr="004A0936" w:rsidRDefault="00B9096D" w:rsidP="00616F58">
      <w:pPr>
        <w:numPr>
          <w:ilvl w:val="0"/>
          <w:numId w:val="1"/>
        </w:numPr>
        <w:tabs>
          <w:tab w:val="num" w:pos="270"/>
          <w:tab w:val="left" w:pos="1170"/>
        </w:tabs>
        <w:ind w:left="0"/>
        <w:rPr>
          <w:rFonts w:ascii="Arial" w:eastAsia="Times New Roman" w:hAnsi="Arial" w:cs="Arial"/>
          <w:b/>
          <w:color w:val="4472C4" w:themeColor="accent1"/>
          <w:sz w:val="20"/>
          <w:szCs w:val="20"/>
        </w:rPr>
      </w:pPr>
      <w:r w:rsidRPr="004A0936">
        <w:rPr>
          <w:rFonts w:ascii="Arial" w:eastAsia="Times New Roman" w:hAnsi="Arial" w:cs="Arial"/>
          <w:b/>
          <w:color w:val="4472C4" w:themeColor="accent1"/>
          <w:sz w:val="20"/>
          <w:szCs w:val="20"/>
        </w:rPr>
        <w:t>Intelliswift Solution</w:t>
      </w:r>
    </w:p>
    <w:p w14:paraId="3970277D" w14:textId="77777777" w:rsidR="00210312" w:rsidRPr="00EC3EA2" w:rsidRDefault="00210312" w:rsidP="00EC3EA2">
      <w:pPr>
        <w:rPr>
          <w:rFonts w:ascii="Arial" w:eastAsia="Times New Roman" w:hAnsi="Arial" w:cs="Arial"/>
          <w:bCs/>
          <w:color w:val="000000" w:themeColor="text1"/>
          <w:sz w:val="20"/>
          <w:szCs w:val="20"/>
        </w:rPr>
      </w:pPr>
      <w:r w:rsidRPr="00EC3EA2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Intelliswift teams are involved in:</w:t>
      </w:r>
    </w:p>
    <w:p w14:paraId="4831B485" w14:textId="483F40D4" w:rsidR="005360E0" w:rsidRPr="005360E0" w:rsidRDefault="005360E0" w:rsidP="005360E0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rFonts w:ascii="Arial" w:eastAsia="Times New Roman" w:hAnsi="Arial" w:cs="Arial"/>
          <w:bCs/>
          <w:sz w:val="20"/>
          <w:szCs w:val="20"/>
        </w:rPr>
      </w:pPr>
      <w:del w:id="33" w:author="Naveen Totla" w:date="2023-01-30T15:31:00Z">
        <w:r w:rsidRPr="005360E0" w:rsidDel="00284C1E">
          <w:rPr>
            <w:rFonts w:ascii="Arial" w:eastAsia="Times New Roman" w:hAnsi="Arial" w:cs="Arial"/>
            <w:bCs/>
            <w:sz w:val="20"/>
            <w:szCs w:val="20"/>
          </w:rPr>
          <w:delText xml:space="preserve">Performed </w:delText>
        </w:r>
      </w:del>
      <w:ins w:id="34" w:author="Naveen Totla" w:date="2023-01-30T15:31:00Z">
        <w:r w:rsidR="00284C1E">
          <w:rPr>
            <w:rFonts w:ascii="Arial" w:eastAsia="Times New Roman" w:hAnsi="Arial" w:cs="Arial"/>
            <w:bCs/>
            <w:sz w:val="20"/>
            <w:szCs w:val="20"/>
          </w:rPr>
          <w:t>A</w:t>
        </w:r>
      </w:ins>
      <w:del w:id="35" w:author="Naveen Totla" w:date="2023-01-30T15:31:00Z">
        <w:r w:rsidRPr="005360E0" w:rsidDel="00284C1E">
          <w:rPr>
            <w:rFonts w:ascii="Arial" w:eastAsia="Times New Roman" w:hAnsi="Arial" w:cs="Arial"/>
            <w:bCs/>
            <w:sz w:val="20"/>
            <w:szCs w:val="20"/>
          </w:rPr>
          <w:delText>a</w:delText>
        </w:r>
      </w:del>
      <w:r w:rsidRPr="005360E0">
        <w:rPr>
          <w:rFonts w:ascii="Arial" w:eastAsia="Times New Roman" w:hAnsi="Arial" w:cs="Arial"/>
          <w:bCs/>
          <w:sz w:val="20"/>
          <w:szCs w:val="20"/>
        </w:rPr>
        <w:t xml:space="preserve">ssessment and evaluation of current Apigee platform to identify </w:t>
      </w:r>
      <w:del w:id="36" w:author="Naveen Totla" w:date="2023-01-30T15:31:00Z">
        <w:r w:rsidRPr="005360E0" w:rsidDel="00284C1E">
          <w:rPr>
            <w:rFonts w:ascii="Arial" w:eastAsia="Times New Roman" w:hAnsi="Arial" w:cs="Arial"/>
            <w:bCs/>
            <w:sz w:val="20"/>
            <w:szCs w:val="20"/>
          </w:rPr>
          <w:delText xml:space="preserve">target </w:delText>
        </w:r>
      </w:del>
      <w:ins w:id="37" w:author="Naveen Totla" w:date="2023-01-30T15:31:00Z">
        <w:r w:rsidR="00284C1E">
          <w:rPr>
            <w:rFonts w:ascii="Arial" w:eastAsia="Times New Roman" w:hAnsi="Arial" w:cs="Arial"/>
            <w:bCs/>
            <w:sz w:val="20"/>
            <w:szCs w:val="20"/>
          </w:rPr>
          <w:t>enhancement and optimization opportunities in the setup.</w:t>
        </w:r>
      </w:ins>
      <w:del w:id="38" w:author="Naveen Totla" w:date="2023-01-30T15:31:00Z">
        <w:r w:rsidRPr="005360E0" w:rsidDel="00284C1E">
          <w:rPr>
            <w:rFonts w:ascii="Arial" w:eastAsia="Times New Roman" w:hAnsi="Arial" w:cs="Arial"/>
            <w:bCs/>
            <w:sz w:val="20"/>
            <w:szCs w:val="20"/>
          </w:rPr>
          <w:delText>roadmap</w:delText>
        </w:r>
      </w:del>
      <w:r>
        <w:rPr>
          <w:rFonts w:ascii="Arial" w:eastAsia="Times New Roman" w:hAnsi="Arial" w:cs="Arial"/>
          <w:bCs/>
          <w:sz w:val="20"/>
          <w:szCs w:val="20"/>
        </w:rPr>
        <w:t>.</w:t>
      </w:r>
    </w:p>
    <w:p w14:paraId="35E73526" w14:textId="77777777" w:rsidR="005360E0" w:rsidRPr="005360E0" w:rsidRDefault="005360E0" w:rsidP="005360E0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rFonts w:ascii="Arial" w:eastAsia="Times New Roman" w:hAnsi="Arial" w:cs="Arial"/>
          <w:bCs/>
          <w:sz w:val="20"/>
          <w:szCs w:val="20"/>
        </w:rPr>
      </w:pPr>
      <w:r w:rsidRPr="005360E0">
        <w:rPr>
          <w:rFonts w:ascii="Arial" w:eastAsia="Times New Roman" w:hAnsi="Arial" w:cs="Arial"/>
          <w:bCs/>
          <w:sz w:val="20"/>
          <w:szCs w:val="20"/>
        </w:rPr>
        <w:t xml:space="preserve">Recommended the target topology to use Apigee X + Apigee Envoy Adapter considering following dimensions: </w:t>
      </w:r>
    </w:p>
    <w:p w14:paraId="01EEBCB0" w14:textId="07314D2F" w:rsidR="005360E0" w:rsidRPr="005360E0" w:rsidRDefault="005360E0" w:rsidP="005360E0">
      <w:pPr>
        <w:numPr>
          <w:ilvl w:val="2"/>
          <w:numId w:val="5"/>
        </w:numPr>
        <w:tabs>
          <w:tab w:val="clear" w:pos="2160"/>
          <w:tab w:val="num" w:pos="540"/>
          <w:tab w:val="left" w:pos="1170"/>
        </w:tabs>
        <w:ind w:left="1170" w:hanging="900"/>
        <w:rPr>
          <w:rFonts w:ascii="Arial" w:eastAsia="Times New Roman" w:hAnsi="Arial" w:cs="Arial"/>
          <w:bCs/>
          <w:sz w:val="20"/>
          <w:szCs w:val="20"/>
        </w:rPr>
      </w:pPr>
      <w:r w:rsidRPr="005360E0">
        <w:rPr>
          <w:rFonts w:ascii="Arial" w:eastAsia="Times New Roman" w:hAnsi="Arial" w:cs="Arial"/>
          <w:bCs/>
          <w:sz w:val="20"/>
          <w:szCs w:val="20"/>
        </w:rPr>
        <w:t>Synergy with Customer landscape</w:t>
      </w:r>
      <w:r>
        <w:rPr>
          <w:rFonts w:ascii="Arial" w:eastAsia="Times New Roman" w:hAnsi="Arial" w:cs="Arial"/>
          <w:bCs/>
          <w:sz w:val="20"/>
          <w:szCs w:val="20"/>
        </w:rPr>
        <w:t>.</w:t>
      </w:r>
    </w:p>
    <w:p w14:paraId="3EC96329" w14:textId="668E9F80" w:rsidR="005360E0" w:rsidRPr="005360E0" w:rsidRDefault="005360E0" w:rsidP="005360E0">
      <w:pPr>
        <w:numPr>
          <w:ilvl w:val="2"/>
          <w:numId w:val="5"/>
        </w:numPr>
        <w:tabs>
          <w:tab w:val="clear" w:pos="2160"/>
          <w:tab w:val="num" w:pos="540"/>
          <w:tab w:val="left" w:pos="1170"/>
        </w:tabs>
        <w:ind w:left="1170" w:hanging="900"/>
        <w:rPr>
          <w:rFonts w:ascii="Arial" w:eastAsia="Times New Roman" w:hAnsi="Arial" w:cs="Arial"/>
          <w:bCs/>
          <w:sz w:val="20"/>
          <w:szCs w:val="20"/>
        </w:rPr>
      </w:pPr>
      <w:r w:rsidRPr="005360E0">
        <w:rPr>
          <w:rFonts w:ascii="Arial" w:eastAsia="Times New Roman" w:hAnsi="Arial" w:cs="Arial"/>
          <w:bCs/>
          <w:sz w:val="20"/>
          <w:szCs w:val="20"/>
        </w:rPr>
        <w:lastRenderedPageBreak/>
        <w:t>Cost effectiveness</w:t>
      </w:r>
      <w:r>
        <w:rPr>
          <w:rFonts w:ascii="Arial" w:eastAsia="Times New Roman" w:hAnsi="Arial" w:cs="Arial"/>
          <w:bCs/>
          <w:sz w:val="20"/>
          <w:szCs w:val="20"/>
        </w:rPr>
        <w:t>.</w:t>
      </w:r>
    </w:p>
    <w:p w14:paraId="4EEDF0B7" w14:textId="0889ED36" w:rsidR="005360E0" w:rsidRPr="005360E0" w:rsidRDefault="005360E0" w:rsidP="005360E0">
      <w:pPr>
        <w:numPr>
          <w:ilvl w:val="2"/>
          <w:numId w:val="5"/>
        </w:numPr>
        <w:tabs>
          <w:tab w:val="clear" w:pos="2160"/>
          <w:tab w:val="num" w:pos="540"/>
          <w:tab w:val="left" w:pos="1170"/>
        </w:tabs>
        <w:ind w:left="1170" w:hanging="900"/>
        <w:rPr>
          <w:rFonts w:ascii="Arial" w:eastAsia="Times New Roman" w:hAnsi="Arial" w:cs="Arial"/>
          <w:bCs/>
          <w:sz w:val="20"/>
          <w:szCs w:val="20"/>
        </w:rPr>
      </w:pPr>
      <w:r w:rsidRPr="005360E0">
        <w:rPr>
          <w:rFonts w:ascii="Arial" w:eastAsia="Times New Roman" w:hAnsi="Arial" w:cs="Arial"/>
          <w:bCs/>
          <w:sz w:val="20"/>
          <w:szCs w:val="20"/>
        </w:rPr>
        <w:t>Alignment with the enterprise strategy on usage of Apigee API Gateway for microservices</w:t>
      </w:r>
      <w:r>
        <w:rPr>
          <w:rFonts w:ascii="Arial" w:eastAsia="Times New Roman" w:hAnsi="Arial" w:cs="Arial"/>
          <w:bCs/>
          <w:sz w:val="20"/>
          <w:szCs w:val="20"/>
        </w:rPr>
        <w:t>.</w:t>
      </w:r>
    </w:p>
    <w:p w14:paraId="19387EA4" w14:textId="7BFF9482" w:rsidR="005360E0" w:rsidRPr="005360E0" w:rsidRDefault="005360E0" w:rsidP="005360E0">
      <w:pPr>
        <w:numPr>
          <w:ilvl w:val="2"/>
          <w:numId w:val="5"/>
        </w:numPr>
        <w:tabs>
          <w:tab w:val="clear" w:pos="2160"/>
          <w:tab w:val="num" w:pos="540"/>
          <w:tab w:val="left" w:pos="1170"/>
        </w:tabs>
        <w:ind w:left="1170" w:hanging="900"/>
        <w:rPr>
          <w:rFonts w:ascii="Arial" w:eastAsia="Times New Roman" w:hAnsi="Arial" w:cs="Arial"/>
          <w:bCs/>
          <w:sz w:val="20"/>
          <w:szCs w:val="20"/>
        </w:rPr>
      </w:pPr>
      <w:r w:rsidRPr="005360E0">
        <w:rPr>
          <w:rFonts w:ascii="Arial" w:eastAsia="Times New Roman" w:hAnsi="Arial" w:cs="Arial"/>
          <w:bCs/>
          <w:sz w:val="20"/>
          <w:szCs w:val="20"/>
        </w:rPr>
        <w:t>Volume projections</w:t>
      </w:r>
      <w:r>
        <w:rPr>
          <w:rFonts w:ascii="Arial" w:eastAsia="Times New Roman" w:hAnsi="Arial" w:cs="Arial"/>
          <w:bCs/>
          <w:sz w:val="20"/>
          <w:szCs w:val="20"/>
        </w:rPr>
        <w:t>.</w:t>
      </w:r>
    </w:p>
    <w:p w14:paraId="275F0B1C" w14:textId="2B169E8A" w:rsidR="005360E0" w:rsidRPr="005360E0" w:rsidRDefault="005360E0" w:rsidP="005360E0">
      <w:pPr>
        <w:numPr>
          <w:ilvl w:val="2"/>
          <w:numId w:val="5"/>
        </w:numPr>
        <w:tabs>
          <w:tab w:val="clear" w:pos="2160"/>
          <w:tab w:val="num" w:pos="540"/>
          <w:tab w:val="left" w:pos="1170"/>
        </w:tabs>
        <w:ind w:left="1170" w:hanging="900"/>
        <w:rPr>
          <w:rFonts w:ascii="Arial" w:eastAsia="Times New Roman" w:hAnsi="Arial" w:cs="Arial"/>
          <w:bCs/>
          <w:sz w:val="20"/>
          <w:szCs w:val="20"/>
        </w:rPr>
      </w:pPr>
      <w:r w:rsidRPr="005360E0">
        <w:rPr>
          <w:rFonts w:ascii="Arial" w:eastAsia="Times New Roman" w:hAnsi="Arial" w:cs="Arial"/>
          <w:bCs/>
          <w:sz w:val="20"/>
          <w:szCs w:val="20"/>
        </w:rPr>
        <w:t>Future looking roadmap for multi-cloud enablement of API Gateway</w:t>
      </w:r>
      <w:r>
        <w:rPr>
          <w:rFonts w:ascii="Arial" w:eastAsia="Times New Roman" w:hAnsi="Arial" w:cs="Arial"/>
          <w:bCs/>
          <w:sz w:val="20"/>
          <w:szCs w:val="20"/>
        </w:rPr>
        <w:t>.</w:t>
      </w:r>
    </w:p>
    <w:p w14:paraId="70D4ED9E" w14:textId="596FC525" w:rsidR="005360E0" w:rsidRDefault="00284C1E" w:rsidP="005360E0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rFonts w:ascii="Arial" w:eastAsia="Times New Roman" w:hAnsi="Arial" w:cs="Arial"/>
          <w:bCs/>
          <w:sz w:val="20"/>
          <w:szCs w:val="20"/>
        </w:rPr>
      </w:pPr>
      <w:ins w:id="39" w:author="Naveen Totla" w:date="2023-01-30T15:32:00Z">
        <w:r>
          <w:rPr>
            <w:rFonts w:ascii="Arial" w:eastAsia="Times New Roman" w:hAnsi="Arial" w:cs="Arial"/>
            <w:bCs/>
            <w:sz w:val="20"/>
            <w:szCs w:val="20"/>
          </w:rPr>
          <w:t xml:space="preserve">Approach to plan </w:t>
        </w:r>
      </w:ins>
      <w:del w:id="40" w:author="Naveen Totla" w:date="2023-01-30T15:32:00Z">
        <w:r w:rsidR="005360E0" w:rsidRPr="005360E0" w:rsidDel="00284C1E">
          <w:rPr>
            <w:rFonts w:ascii="Arial" w:eastAsia="Times New Roman" w:hAnsi="Arial" w:cs="Arial"/>
            <w:bCs/>
            <w:sz w:val="20"/>
            <w:szCs w:val="20"/>
          </w:rPr>
          <w:delText>Performing</w:delText>
        </w:r>
      </w:del>
      <w:r w:rsidR="005360E0" w:rsidRPr="005360E0">
        <w:rPr>
          <w:rFonts w:ascii="Arial" w:eastAsia="Times New Roman" w:hAnsi="Arial" w:cs="Arial"/>
          <w:bCs/>
          <w:sz w:val="20"/>
          <w:szCs w:val="20"/>
        </w:rPr>
        <w:t xml:space="preserve"> Migration of API proxies to Apigee X and Apigee Envoy Adapter</w:t>
      </w:r>
      <w:ins w:id="41" w:author="Naveen Totla" w:date="2023-01-30T15:32:00Z">
        <w:r>
          <w:rPr>
            <w:rFonts w:ascii="Arial" w:eastAsia="Times New Roman" w:hAnsi="Arial" w:cs="Arial"/>
            <w:bCs/>
            <w:sz w:val="20"/>
            <w:szCs w:val="20"/>
          </w:rPr>
          <w:t xml:space="preserve"> with minimal disruption to existing customers</w:t>
        </w:r>
      </w:ins>
      <w:r w:rsidR="005360E0">
        <w:rPr>
          <w:rFonts w:ascii="Arial" w:eastAsia="Times New Roman" w:hAnsi="Arial" w:cs="Arial"/>
          <w:bCs/>
          <w:sz w:val="20"/>
          <w:szCs w:val="20"/>
        </w:rPr>
        <w:t>.</w:t>
      </w:r>
    </w:p>
    <w:p w14:paraId="025519CE" w14:textId="2FEB0258" w:rsidR="009C627E" w:rsidRDefault="009C627E" w:rsidP="009C627E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Prepare</w:t>
      </w:r>
      <w:ins w:id="42" w:author="Naveen Totla" w:date="2023-01-30T15:35:00Z">
        <w:r w:rsidR="00284C1E">
          <w:rPr>
            <w:rFonts w:ascii="Arial" w:eastAsia="Times New Roman" w:hAnsi="Arial" w:cs="Arial"/>
            <w:bCs/>
            <w:sz w:val="20"/>
            <w:szCs w:val="20"/>
          </w:rPr>
          <w:t>d</w:t>
        </w:r>
      </w:ins>
      <w:r>
        <w:rPr>
          <w:rFonts w:ascii="Arial" w:eastAsia="Times New Roman" w:hAnsi="Arial" w:cs="Arial"/>
          <w:bCs/>
          <w:sz w:val="20"/>
          <w:szCs w:val="20"/>
        </w:rPr>
        <w:t xml:space="preserve"> a</w:t>
      </w:r>
      <w:r w:rsidRPr="00C83849">
        <w:rPr>
          <w:rFonts w:ascii="Arial" w:eastAsia="Times New Roman" w:hAnsi="Arial" w:cs="Arial"/>
          <w:bCs/>
          <w:sz w:val="20"/>
          <w:szCs w:val="20"/>
        </w:rPr>
        <w:t xml:space="preserve">ssessment </w:t>
      </w:r>
      <w:r>
        <w:rPr>
          <w:rFonts w:ascii="Arial" w:eastAsia="Times New Roman" w:hAnsi="Arial" w:cs="Arial"/>
          <w:bCs/>
          <w:sz w:val="20"/>
          <w:szCs w:val="20"/>
        </w:rPr>
        <w:t>r</w:t>
      </w:r>
      <w:r w:rsidRPr="00C83849">
        <w:rPr>
          <w:rFonts w:ascii="Arial" w:eastAsia="Times New Roman" w:hAnsi="Arial" w:cs="Arial"/>
          <w:bCs/>
          <w:sz w:val="20"/>
          <w:szCs w:val="20"/>
        </w:rPr>
        <w:t>eport with implementation priorities and strategy aligned to Apigee platform</w:t>
      </w:r>
      <w:r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C83849">
        <w:rPr>
          <w:rFonts w:ascii="Arial" w:eastAsia="Times New Roman" w:hAnsi="Arial" w:cs="Arial"/>
          <w:bCs/>
          <w:sz w:val="20"/>
          <w:szCs w:val="20"/>
        </w:rPr>
        <w:t>implementation that includes</w:t>
      </w:r>
      <w:r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C83849">
        <w:rPr>
          <w:rFonts w:ascii="Arial" w:eastAsia="Times New Roman" w:hAnsi="Arial" w:cs="Arial"/>
          <w:bCs/>
          <w:sz w:val="20"/>
          <w:szCs w:val="20"/>
        </w:rPr>
        <w:t>Apigee API Management Roadmap &amp; Plan including proposed Architectural topology</w:t>
      </w:r>
      <w:r>
        <w:rPr>
          <w:rFonts w:ascii="Arial" w:eastAsia="Times New Roman" w:hAnsi="Arial" w:cs="Arial"/>
          <w:bCs/>
          <w:sz w:val="20"/>
          <w:szCs w:val="20"/>
        </w:rPr>
        <w:t xml:space="preserve"> and c</w:t>
      </w:r>
      <w:r w:rsidRPr="00C83849">
        <w:rPr>
          <w:rFonts w:ascii="Arial" w:eastAsia="Times New Roman" w:hAnsi="Arial" w:cs="Arial"/>
          <w:bCs/>
          <w:sz w:val="20"/>
          <w:szCs w:val="20"/>
        </w:rPr>
        <w:t>ost benefit analysis between the current and proposed Apigee API Management platforms.</w:t>
      </w:r>
    </w:p>
    <w:p w14:paraId="15CB9B40" w14:textId="7648CD50" w:rsidR="009C627E" w:rsidRDefault="009C627E" w:rsidP="009C627E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rFonts w:ascii="Arial" w:eastAsia="Times New Roman" w:hAnsi="Arial" w:cs="Arial"/>
          <w:bCs/>
          <w:sz w:val="20"/>
          <w:szCs w:val="20"/>
        </w:rPr>
      </w:pPr>
      <w:r w:rsidRPr="00C83849">
        <w:rPr>
          <w:rFonts w:ascii="Arial" w:eastAsia="Times New Roman" w:hAnsi="Arial" w:cs="Arial"/>
          <w:bCs/>
          <w:sz w:val="20"/>
          <w:szCs w:val="20"/>
        </w:rPr>
        <w:t>Analyse</w:t>
      </w:r>
      <w:ins w:id="43" w:author="Naveen Totla" w:date="2023-01-30T15:36:00Z">
        <w:r w:rsidR="00284C1E">
          <w:rPr>
            <w:rFonts w:ascii="Arial" w:eastAsia="Times New Roman" w:hAnsi="Arial" w:cs="Arial"/>
            <w:bCs/>
            <w:sz w:val="20"/>
            <w:szCs w:val="20"/>
          </w:rPr>
          <w:t>d</w:t>
        </w:r>
      </w:ins>
      <w:r w:rsidRPr="00C83849">
        <w:rPr>
          <w:rFonts w:ascii="Arial" w:eastAsia="Times New Roman" w:hAnsi="Arial" w:cs="Arial"/>
          <w:bCs/>
          <w:sz w:val="20"/>
          <w:szCs w:val="20"/>
        </w:rPr>
        <w:t xml:space="preserve"> the existing and projected Apigee platform interactions with systems and applications and</w:t>
      </w:r>
      <w:r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C83849">
        <w:rPr>
          <w:rFonts w:ascii="Arial" w:eastAsia="Times New Roman" w:hAnsi="Arial" w:cs="Arial"/>
          <w:bCs/>
          <w:sz w:val="20"/>
          <w:szCs w:val="20"/>
        </w:rPr>
        <w:t>derive</w:t>
      </w:r>
      <w:ins w:id="44" w:author="Naveen Totla" w:date="2023-01-30T15:36:00Z">
        <w:r w:rsidR="00284C1E">
          <w:rPr>
            <w:rFonts w:ascii="Arial" w:eastAsia="Times New Roman" w:hAnsi="Arial" w:cs="Arial"/>
            <w:bCs/>
            <w:sz w:val="20"/>
            <w:szCs w:val="20"/>
          </w:rPr>
          <w:t>d</w:t>
        </w:r>
      </w:ins>
      <w:r w:rsidRPr="00C83849">
        <w:rPr>
          <w:rFonts w:ascii="Arial" w:eastAsia="Times New Roman" w:hAnsi="Arial" w:cs="Arial"/>
          <w:bCs/>
          <w:sz w:val="20"/>
          <w:szCs w:val="20"/>
        </w:rPr>
        <w:t xml:space="preserve"> key criterion for the assessment of the proposed model</w:t>
      </w:r>
      <w:r>
        <w:rPr>
          <w:rFonts w:ascii="Arial" w:eastAsia="Times New Roman" w:hAnsi="Arial" w:cs="Arial"/>
          <w:bCs/>
          <w:sz w:val="20"/>
          <w:szCs w:val="20"/>
        </w:rPr>
        <w:t>.</w:t>
      </w:r>
    </w:p>
    <w:p w14:paraId="3F0FAE8F" w14:textId="78138358" w:rsidR="009C627E" w:rsidRPr="00EE61D6" w:rsidRDefault="009C627E" w:rsidP="009C627E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rFonts w:ascii="Arial" w:eastAsia="Times New Roman" w:hAnsi="Arial" w:cs="Arial"/>
          <w:bCs/>
          <w:sz w:val="20"/>
          <w:szCs w:val="20"/>
        </w:rPr>
      </w:pPr>
      <w:del w:id="45" w:author="Naveen Totla" w:date="2023-01-30T15:36:00Z">
        <w:r w:rsidRPr="00C83849" w:rsidDel="00284C1E">
          <w:rPr>
            <w:rFonts w:ascii="Arial" w:eastAsia="Times New Roman" w:hAnsi="Arial" w:cs="Arial"/>
            <w:bCs/>
            <w:sz w:val="20"/>
            <w:szCs w:val="20"/>
          </w:rPr>
          <w:delText>Describe the current Apigee and integration landscape</w:delText>
        </w:r>
        <w:r w:rsidDel="00284C1E">
          <w:rPr>
            <w:rFonts w:ascii="Arial" w:eastAsia="Times New Roman" w:hAnsi="Arial" w:cs="Arial"/>
            <w:bCs/>
            <w:sz w:val="20"/>
            <w:szCs w:val="20"/>
          </w:rPr>
          <w:delText xml:space="preserve"> and</w:delText>
        </w:r>
      </w:del>
      <w:ins w:id="46" w:author="Naveen Totla" w:date="2023-01-30T15:36:00Z">
        <w:r w:rsidR="00284C1E">
          <w:rPr>
            <w:rFonts w:ascii="Arial" w:eastAsia="Times New Roman" w:hAnsi="Arial" w:cs="Arial"/>
            <w:bCs/>
            <w:sz w:val="20"/>
            <w:szCs w:val="20"/>
          </w:rPr>
          <w:t xml:space="preserve">Provided inputs to align customer API program with their </w:t>
        </w:r>
      </w:ins>
      <w:del w:id="47" w:author="Naveen Totla" w:date="2023-01-30T15:36:00Z">
        <w:r w:rsidDel="00284C1E">
          <w:rPr>
            <w:rFonts w:ascii="Arial" w:eastAsia="Times New Roman" w:hAnsi="Arial" w:cs="Arial"/>
            <w:bCs/>
            <w:sz w:val="20"/>
            <w:szCs w:val="20"/>
          </w:rPr>
          <w:delText xml:space="preserve"> p</w:delText>
        </w:r>
        <w:r w:rsidRPr="00EE61D6" w:rsidDel="00284C1E">
          <w:rPr>
            <w:rFonts w:ascii="Arial" w:eastAsia="Times New Roman" w:hAnsi="Arial" w:cs="Arial"/>
            <w:bCs/>
            <w:sz w:val="20"/>
            <w:szCs w:val="20"/>
          </w:rPr>
          <w:delText>rovide inputs on</w:delText>
        </w:r>
      </w:del>
      <w:r w:rsidRPr="00EE61D6">
        <w:rPr>
          <w:rFonts w:ascii="Arial" w:eastAsia="Times New Roman" w:hAnsi="Arial" w:cs="Arial"/>
          <w:bCs/>
          <w:sz w:val="20"/>
          <w:szCs w:val="20"/>
        </w:rPr>
        <w:t xml:space="preserve"> key vision </w:t>
      </w:r>
      <w:del w:id="48" w:author="Naveen Totla" w:date="2023-01-30T15:37:00Z">
        <w:r w:rsidRPr="00EE61D6" w:rsidDel="00284C1E">
          <w:rPr>
            <w:rFonts w:ascii="Arial" w:eastAsia="Times New Roman" w:hAnsi="Arial" w:cs="Arial"/>
            <w:bCs/>
            <w:sz w:val="20"/>
            <w:szCs w:val="20"/>
          </w:rPr>
          <w:delText xml:space="preserve">they have in place from their integration and </w:delText>
        </w:r>
      </w:del>
      <w:ins w:id="49" w:author="Naveen Totla" w:date="2023-01-30T15:37:00Z">
        <w:r w:rsidR="00284C1E">
          <w:rPr>
            <w:rFonts w:ascii="Arial" w:eastAsia="Times New Roman" w:hAnsi="Arial" w:cs="Arial"/>
            <w:bCs/>
            <w:sz w:val="20"/>
            <w:szCs w:val="20"/>
          </w:rPr>
          <w:t xml:space="preserve"> on </w:t>
        </w:r>
      </w:ins>
      <w:r w:rsidRPr="00EE61D6">
        <w:rPr>
          <w:rFonts w:ascii="Arial" w:eastAsia="Times New Roman" w:hAnsi="Arial" w:cs="Arial"/>
          <w:bCs/>
          <w:sz w:val="20"/>
          <w:szCs w:val="20"/>
        </w:rPr>
        <w:t>Digital Transformation roadmap.</w:t>
      </w:r>
    </w:p>
    <w:p w14:paraId="7D62C6A8" w14:textId="77777777" w:rsidR="00B861E1" w:rsidRDefault="009C627E" w:rsidP="009C627E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ins w:id="50" w:author="Naveen Totla" w:date="2023-01-30T15:43:00Z"/>
          <w:rFonts w:ascii="Arial" w:eastAsia="Times New Roman" w:hAnsi="Arial" w:cs="Arial"/>
          <w:bCs/>
          <w:sz w:val="20"/>
          <w:szCs w:val="20"/>
        </w:rPr>
      </w:pPr>
      <w:r w:rsidRPr="00C83849">
        <w:rPr>
          <w:rFonts w:ascii="Arial" w:eastAsia="Times New Roman" w:hAnsi="Arial" w:cs="Arial"/>
          <w:bCs/>
          <w:sz w:val="20"/>
          <w:szCs w:val="20"/>
        </w:rPr>
        <w:t>Describe</w:t>
      </w:r>
      <w:ins w:id="51" w:author="Naveen Totla" w:date="2023-01-30T15:42:00Z">
        <w:r w:rsidR="00B861E1">
          <w:rPr>
            <w:rFonts w:ascii="Arial" w:eastAsia="Times New Roman" w:hAnsi="Arial" w:cs="Arial"/>
            <w:bCs/>
            <w:sz w:val="20"/>
            <w:szCs w:val="20"/>
          </w:rPr>
          <w:t>d</w:t>
        </w:r>
      </w:ins>
      <w:r w:rsidRPr="00C83849">
        <w:rPr>
          <w:rFonts w:ascii="Arial" w:eastAsia="Times New Roman" w:hAnsi="Arial" w:cs="Arial"/>
          <w:bCs/>
          <w:sz w:val="20"/>
          <w:szCs w:val="20"/>
        </w:rPr>
        <w:t xml:space="preserve"> considerations and guidelines for data and API transactions pertaining to networking and</w:t>
      </w:r>
      <w:r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EE61D6">
        <w:rPr>
          <w:rFonts w:ascii="Arial" w:eastAsia="Times New Roman" w:hAnsi="Arial" w:cs="Arial"/>
          <w:bCs/>
          <w:sz w:val="20"/>
          <w:szCs w:val="20"/>
        </w:rPr>
        <w:t>security</w:t>
      </w:r>
      <w:r>
        <w:rPr>
          <w:rFonts w:ascii="Arial" w:eastAsia="Times New Roman" w:hAnsi="Arial" w:cs="Arial"/>
          <w:bCs/>
          <w:sz w:val="20"/>
          <w:szCs w:val="20"/>
        </w:rPr>
        <w:t xml:space="preserve"> </w:t>
      </w:r>
      <w:del w:id="52" w:author="Naveen Totla" w:date="2023-01-30T15:43:00Z">
        <w:r w:rsidDel="00B861E1">
          <w:rPr>
            <w:rFonts w:ascii="Arial" w:eastAsia="Times New Roman" w:hAnsi="Arial" w:cs="Arial"/>
            <w:bCs/>
            <w:sz w:val="20"/>
            <w:szCs w:val="20"/>
          </w:rPr>
          <w:delText>and p</w:delText>
        </w:r>
        <w:r w:rsidRPr="00C83849" w:rsidDel="00B861E1">
          <w:rPr>
            <w:rFonts w:ascii="Arial" w:eastAsia="Times New Roman" w:hAnsi="Arial" w:cs="Arial"/>
            <w:bCs/>
            <w:sz w:val="20"/>
            <w:szCs w:val="20"/>
          </w:rPr>
          <w:delText>rovide</w:delText>
        </w:r>
      </w:del>
      <w:r w:rsidRPr="00C83849">
        <w:rPr>
          <w:rFonts w:ascii="Arial" w:eastAsia="Times New Roman" w:hAnsi="Arial" w:cs="Arial"/>
          <w:bCs/>
          <w:sz w:val="20"/>
          <w:szCs w:val="20"/>
        </w:rPr>
        <w:t xml:space="preserve"> </w:t>
      </w:r>
      <w:del w:id="53" w:author="Naveen Totla" w:date="2023-01-30T15:43:00Z">
        <w:r w:rsidRPr="00C83849" w:rsidDel="00B861E1">
          <w:rPr>
            <w:rFonts w:ascii="Arial" w:eastAsia="Times New Roman" w:hAnsi="Arial" w:cs="Arial"/>
            <w:bCs/>
            <w:sz w:val="20"/>
            <w:szCs w:val="20"/>
          </w:rPr>
          <w:delText xml:space="preserve">Sephora’s </w:delText>
        </w:r>
      </w:del>
    </w:p>
    <w:p w14:paraId="57A8794B" w14:textId="11351035" w:rsidR="009C627E" w:rsidRPr="00EE61D6" w:rsidDel="00B861E1" w:rsidRDefault="009C627E" w:rsidP="009C627E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del w:id="54" w:author="Naveen Totla" w:date="2023-01-30T15:43:00Z"/>
          <w:rFonts w:ascii="Arial" w:eastAsia="Times New Roman" w:hAnsi="Arial" w:cs="Arial"/>
          <w:bCs/>
          <w:sz w:val="20"/>
          <w:szCs w:val="20"/>
        </w:rPr>
      </w:pPr>
      <w:del w:id="55" w:author="Naveen Totla" w:date="2023-01-30T15:43:00Z">
        <w:r w:rsidRPr="00C83849" w:rsidDel="00B861E1">
          <w:rPr>
            <w:rFonts w:ascii="Arial" w:eastAsia="Times New Roman" w:hAnsi="Arial" w:cs="Arial"/>
            <w:bCs/>
            <w:sz w:val="20"/>
            <w:szCs w:val="20"/>
          </w:rPr>
          <w:delText>Architecture Council’s MS PowerPoint presentation template</w:delText>
        </w:r>
        <w:r w:rsidDel="00B861E1">
          <w:rPr>
            <w:rFonts w:ascii="Arial" w:eastAsia="Times New Roman" w:hAnsi="Arial" w:cs="Arial"/>
            <w:bCs/>
            <w:sz w:val="20"/>
            <w:szCs w:val="20"/>
          </w:rPr>
          <w:delText>.</w:delText>
        </w:r>
      </w:del>
    </w:p>
    <w:p w14:paraId="754DE93C" w14:textId="57B887D5" w:rsidR="009C627E" w:rsidRPr="009C627E" w:rsidRDefault="009C627E" w:rsidP="009C627E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rFonts w:ascii="Arial" w:eastAsia="Times New Roman" w:hAnsi="Arial" w:cs="Arial"/>
          <w:bCs/>
          <w:sz w:val="20"/>
          <w:szCs w:val="20"/>
        </w:rPr>
      </w:pPr>
      <w:del w:id="56" w:author="Naveen Totla" w:date="2023-01-30T15:35:00Z">
        <w:r w:rsidRPr="00C83849" w:rsidDel="00284C1E">
          <w:rPr>
            <w:rFonts w:ascii="Arial" w:eastAsia="Times New Roman" w:hAnsi="Arial" w:cs="Arial"/>
            <w:bCs/>
            <w:sz w:val="20"/>
            <w:szCs w:val="20"/>
          </w:rPr>
          <w:delText>Work with Intelliswift SME to align Apigee API Management roadmap and implementation strategy</w:delText>
        </w:r>
        <w:r w:rsidDel="00284C1E">
          <w:rPr>
            <w:rFonts w:ascii="Arial" w:eastAsia="Times New Roman" w:hAnsi="Arial" w:cs="Arial"/>
            <w:bCs/>
            <w:sz w:val="20"/>
            <w:szCs w:val="20"/>
          </w:rPr>
          <w:delText xml:space="preserve"> and p</w:delText>
        </w:r>
        <w:r w:rsidRPr="00EE61D6" w:rsidDel="00284C1E">
          <w:rPr>
            <w:rFonts w:ascii="Arial" w:eastAsia="Times New Roman" w:hAnsi="Arial" w:cs="Arial"/>
            <w:bCs/>
            <w:sz w:val="20"/>
            <w:szCs w:val="20"/>
          </w:rPr>
          <w:delText>rovide Sephora’s architecture diagram standards and access to Lucid Chart if required.</w:delText>
        </w:r>
      </w:del>
    </w:p>
    <w:p w14:paraId="08DE806B" w14:textId="43272567" w:rsidR="00B9096D" w:rsidRPr="0012000B" w:rsidRDefault="00B9096D" w:rsidP="0059304E">
      <w:pPr>
        <w:numPr>
          <w:ilvl w:val="0"/>
          <w:numId w:val="1"/>
        </w:numPr>
        <w:tabs>
          <w:tab w:val="num" w:pos="270"/>
          <w:tab w:val="left" w:pos="1170"/>
        </w:tabs>
        <w:ind w:left="0"/>
        <w:rPr>
          <w:rFonts w:ascii="Arial" w:eastAsia="Times New Roman" w:hAnsi="Arial" w:cs="Arial"/>
          <w:b/>
          <w:color w:val="4472C4" w:themeColor="accent1"/>
          <w:sz w:val="20"/>
          <w:szCs w:val="20"/>
        </w:rPr>
      </w:pPr>
      <w:r w:rsidRPr="0012000B">
        <w:rPr>
          <w:rFonts w:ascii="Arial" w:eastAsia="Times New Roman" w:hAnsi="Arial" w:cs="Arial"/>
          <w:b/>
          <w:color w:val="4472C4" w:themeColor="accent1"/>
          <w:sz w:val="20"/>
          <w:szCs w:val="20"/>
        </w:rPr>
        <w:t>Benefits Delivered</w:t>
      </w:r>
    </w:p>
    <w:p w14:paraId="5CD7D5B3" w14:textId="337D1FCE" w:rsidR="00B9096D" w:rsidRDefault="00C0344A" w:rsidP="00B9096D">
      <w:pPr>
        <w:rPr>
          <w:rFonts w:ascii="Arial" w:eastAsia="Times New Roman" w:hAnsi="Arial" w:cs="Arial"/>
          <w:bCs/>
          <w:sz w:val="20"/>
          <w:szCs w:val="20"/>
        </w:rPr>
      </w:pPr>
      <w:del w:id="57" w:author="Naveen Totla" w:date="2023-01-30T15:37:00Z">
        <w:r w:rsidRPr="00C0344A" w:rsidDel="00B861E1">
          <w:rPr>
            <w:rFonts w:ascii="Arial" w:eastAsia="Times New Roman" w:hAnsi="Arial" w:cs="Arial"/>
            <w:bCs/>
            <w:sz w:val="20"/>
            <w:szCs w:val="20"/>
          </w:rPr>
          <w:delText>Successful delivery with our 100% offshore team to implement following solutions</w:delText>
        </w:r>
      </w:del>
      <w:r>
        <w:rPr>
          <w:rFonts w:ascii="Arial" w:eastAsia="Times New Roman" w:hAnsi="Arial" w:cs="Arial"/>
          <w:bCs/>
          <w:sz w:val="20"/>
          <w:szCs w:val="20"/>
        </w:rPr>
        <w:t>.</w:t>
      </w:r>
    </w:p>
    <w:p w14:paraId="37F16488" w14:textId="76ED01A3" w:rsidR="005360E0" w:rsidRPr="005360E0" w:rsidRDefault="005360E0" w:rsidP="005360E0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rFonts w:ascii="Arial" w:eastAsia="Times New Roman" w:hAnsi="Arial" w:cs="Arial"/>
          <w:bCs/>
          <w:sz w:val="20"/>
          <w:szCs w:val="20"/>
        </w:rPr>
      </w:pPr>
      <w:r w:rsidRPr="005360E0">
        <w:rPr>
          <w:rFonts w:ascii="Arial" w:eastAsia="Times New Roman" w:hAnsi="Arial" w:cs="Arial"/>
          <w:bCs/>
          <w:sz w:val="20"/>
          <w:szCs w:val="20"/>
        </w:rPr>
        <w:t>Provided Roadmap to move to GCP and newer version of Apigee before end-of-license</w:t>
      </w:r>
      <w:r>
        <w:rPr>
          <w:rFonts w:ascii="Arial" w:eastAsia="Times New Roman" w:hAnsi="Arial" w:cs="Arial"/>
          <w:bCs/>
          <w:sz w:val="20"/>
          <w:szCs w:val="20"/>
        </w:rPr>
        <w:t>.</w:t>
      </w:r>
    </w:p>
    <w:p w14:paraId="42AA77CB" w14:textId="55E18A37" w:rsidR="005360E0" w:rsidRPr="005360E0" w:rsidRDefault="005360E0" w:rsidP="005360E0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rFonts w:ascii="Arial" w:eastAsia="Times New Roman" w:hAnsi="Arial" w:cs="Arial"/>
          <w:bCs/>
          <w:sz w:val="20"/>
          <w:szCs w:val="20"/>
        </w:rPr>
      </w:pPr>
      <w:r w:rsidRPr="005360E0">
        <w:rPr>
          <w:rFonts w:ascii="Arial" w:eastAsia="Times New Roman" w:hAnsi="Arial" w:cs="Arial"/>
          <w:bCs/>
          <w:sz w:val="20"/>
          <w:szCs w:val="20"/>
        </w:rPr>
        <w:t>A 3-year cost model worked out in Partnership with Google to provide a cost optimization vis-à-vis their current license and growth plan</w:t>
      </w:r>
      <w:ins w:id="58" w:author="Naveen Totla" w:date="2023-01-30T15:37:00Z">
        <w:r w:rsidR="00B861E1">
          <w:rPr>
            <w:rFonts w:ascii="Arial" w:eastAsia="Times New Roman" w:hAnsi="Arial" w:cs="Arial"/>
            <w:bCs/>
            <w:sz w:val="20"/>
            <w:szCs w:val="20"/>
          </w:rPr>
          <w:t xml:space="preserve">, approximately saving of </w:t>
        </w:r>
      </w:ins>
      <w:ins w:id="59" w:author="Naveen Totla" w:date="2023-01-30T15:39:00Z">
        <w:r w:rsidR="00B861E1">
          <w:rPr>
            <w:rFonts w:ascii="Arial" w:eastAsia="Times New Roman" w:hAnsi="Arial" w:cs="Arial"/>
            <w:bCs/>
            <w:sz w:val="20"/>
            <w:szCs w:val="20"/>
          </w:rPr>
          <w:t>26</w:t>
        </w:r>
      </w:ins>
      <w:ins w:id="60" w:author="Naveen Totla" w:date="2023-01-30T15:38:00Z">
        <w:r w:rsidR="00B861E1">
          <w:rPr>
            <w:rFonts w:ascii="Arial" w:eastAsia="Times New Roman" w:hAnsi="Arial" w:cs="Arial"/>
            <w:bCs/>
            <w:sz w:val="20"/>
            <w:szCs w:val="20"/>
          </w:rPr>
          <w:t xml:space="preserve">% over </w:t>
        </w:r>
        <w:proofErr w:type="gramStart"/>
        <w:r w:rsidR="00B861E1">
          <w:rPr>
            <w:rFonts w:ascii="Arial" w:eastAsia="Times New Roman" w:hAnsi="Arial" w:cs="Arial"/>
            <w:bCs/>
            <w:sz w:val="20"/>
            <w:szCs w:val="20"/>
          </w:rPr>
          <w:t>long term</w:t>
        </w:r>
        <w:proofErr w:type="gramEnd"/>
        <w:r w:rsidR="00B861E1">
          <w:rPr>
            <w:rFonts w:ascii="Arial" w:eastAsia="Times New Roman" w:hAnsi="Arial" w:cs="Arial"/>
            <w:bCs/>
            <w:sz w:val="20"/>
            <w:szCs w:val="20"/>
          </w:rPr>
          <w:t xml:space="preserve"> technical debt and implementation cost</w:t>
        </w:r>
      </w:ins>
      <w:del w:id="61" w:author="Naveen Totla" w:date="2023-01-30T15:37:00Z">
        <w:r w:rsidDel="00B861E1">
          <w:rPr>
            <w:rFonts w:ascii="Arial" w:eastAsia="Times New Roman" w:hAnsi="Arial" w:cs="Arial"/>
            <w:bCs/>
            <w:sz w:val="20"/>
            <w:szCs w:val="20"/>
          </w:rPr>
          <w:delText>.</w:delText>
        </w:r>
      </w:del>
    </w:p>
    <w:p w14:paraId="53C4F10A" w14:textId="6DFD98A7" w:rsidR="005360E0" w:rsidRDefault="005360E0" w:rsidP="005360E0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rFonts w:ascii="Arial" w:eastAsia="Times New Roman" w:hAnsi="Arial" w:cs="Arial"/>
          <w:bCs/>
          <w:sz w:val="20"/>
          <w:szCs w:val="20"/>
        </w:rPr>
      </w:pPr>
      <w:r w:rsidRPr="005360E0">
        <w:rPr>
          <w:rFonts w:ascii="Arial" w:eastAsia="Times New Roman" w:hAnsi="Arial" w:cs="Arial"/>
          <w:bCs/>
          <w:sz w:val="20"/>
          <w:szCs w:val="20"/>
        </w:rPr>
        <w:t>Informed insights to customers on their current implementations</w:t>
      </w:r>
      <w:ins w:id="62" w:author="Naveen Totla" w:date="2023-01-30T15:40:00Z">
        <w:r w:rsidR="00B861E1">
          <w:rPr>
            <w:rFonts w:ascii="Arial" w:eastAsia="Times New Roman" w:hAnsi="Arial" w:cs="Arial"/>
            <w:bCs/>
            <w:sz w:val="20"/>
            <w:szCs w:val="20"/>
          </w:rPr>
          <w:t xml:space="preserve"> and unused </w:t>
        </w:r>
        <w:proofErr w:type="spellStart"/>
        <w:r w:rsidR="00B861E1">
          <w:rPr>
            <w:rFonts w:ascii="Arial" w:eastAsia="Times New Roman" w:hAnsi="Arial" w:cs="Arial"/>
            <w:bCs/>
            <w:sz w:val="20"/>
            <w:szCs w:val="20"/>
          </w:rPr>
          <w:t>artifacts</w:t>
        </w:r>
        <w:proofErr w:type="spellEnd"/>
        <w:r w:rsidR="00B861E1">
          <w:rPr>
            <w:rFonts w:ascii="Arial" w:eastAsia="Times New Roman" w:hAnsi="Arial" w:cs="Arial"/>
            <w:bCs/>
            <w:sz w:val="20"/>
            <w:szCs w:val="20"/>
          </w:rPr>
          <w:t xml:space="preserve"> in existing implementation that can be retired and save on overall maintenance cost of APIs</w:t>
        </w:r>
      </w:ins>
      <w:del w:id="63" w:author="Naveen Totla" w:date="2023-01-30T15:40:00Z">
        <w:r w:rsidDel="00B861E1">
          <w:rPr>
            <w:rFonts w:ascii="Arial" w:eastAsia="Times New Roman" w:hAnsi="Arial" w:cs="Arial"/>
            <w:bCs/>
            <w:sz w:val="20"/>
            <w:szCs w:val="20"/>
          </w:rPr>
          <w:delText>.</w:delText>
        </w:r>
      </w:del>
    </w:p>
    <w:p w14:paraId="37A8A731" w14:textId="3940B5B8" w:rsidR="005360E0" w:rsidRDefault="005360E0" w:rsidP="005360E0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rFonts w:ascii="Arial" w:eastAsia="Times New Roman" w:hAnsi="Arial" w:cs="Arial"/>
          <w:bCs/>
          <w:sz w:val="20"/>
          <w:szCs w:val="20"/>
        </w:rPr>
      </w:pPr>
      <w:r w:rsidRPr="005360E0">
        <w:rPr>
          <w:rFonts w:ascii="Arial" w:eastAsia="Times New Roman" w:hAnsi="Arial" w:cs="Arial"/>
          <w:bCs/>
          <w:sz w:val="20"/>
          <w:szCs w:val="20"/>
        </w:rPr>
        <w:t>Highlighted areas which can be re-modelled for efficiency</w:t>
      </w:r>
      <w:ins w:id="64" w:author="Naveen Totla" w:date="2023-01-30T15:40:00Z">
        <w:r w:rsidR="00B861E1">
          <w:rPr>
            <w:rFonts w:ascii="Arial" w:eastAsia="Times New Roman" w:hAnsi="Arial" w:cs="Arial"/>
            <w:bCs/>
            <w:sz w:val="20"/>
            <w:szCs w:val="20"/>
          </w:rPr>
          <w:t>, process improvement</w:t>
        </w:r>
      </w:ins>
      <w:ins w:id="65" w:author="Naveen Totla" w:date="2023-01-30T15:41:00Z">
        <w:r w:rsidR="00B861E1">
          <w:rPr>
            <w:rFonts w:ascii="Arial" w:eastAsia="Times New Roman" w:hAnsi="Arial" w:cs="Arial"/>
            <w:bCs/>
            <w:sz w:val="20"/>
            <w:szCs w:val="20"/>
          </w:rPr>
          <w:t xml:space="preserve"> and optimization</w:t>
        </w:r>
      </w:ins>
      <w:del w:id="66" w:author="Naveen Totla" w:date="2023-01-30T15:40:00Z">
        <w:r w:rsidDel="00B861E1">
          <w:rPr>
            <w:rFonts w:ascii="Arial" w:eastAsia="Times New Roman" w:hAnsi="Arial" w:cs="Arial"/>
            <w:bCs/>
            <w:sz w:val="20"/>
            <w:szCs w:val="20"/>
          </w:rPr>
          <w:delText>.</w:delText>
        </w:r>
      </w:del>
    </w:p>
    <w:p w14:paraId="23BCDCCD" w14:textId="3F276CE5" w:rsidR="009C627E" w:rsidRPr="00EE61D6" w:rsidDel="00B861E1" w:rsidRDefault="009C627E" w:rsidP="009C627E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del w:id="67" w:author="Naveen Totla" w:date="2023-01-30T15:41:00Z"/>
          <w:rFonts w:ascii="Arial" w:eastAsia="Times New Roman" w:hAnsi="Arial" w:cs="Arial"/>
          <w:bCs/>
          <w:sz w:val="20"/>
          <w:szCs w:val="20"/>
        </w:rPr>
      </w:pPr>
      <w:del w:id="68" w:author="Naveen Totla" w:date="2023-01-30T15:41:00Z">
        <w:r w:rsidRPr="00EE61D6" w:rsidDel="00B861E1">
          <w:rPr>
            <w:rFonts w:ascii="Arial" w:eastAsia="Times New Roman" w:hAnsi="Arial" w:cs="Arial"/>
            <w:bCs/>
            <w:sz w:val="20"/>
            <w:szCs w:val="20"/>
          </w:rPr>
          <w:delText>A presentation with a roadmap of Apigee API Platform implementation</w:delText>
        </w:r>
        <w:r w:rsidDel="00B861E1">
          <w:rPr>
            <w:rFonts w:ascii="Arial" w:eastAsia="Times New Roman" w:hAnsi="Arial" w:cs="Arial"/>
            <w:bCs/>
            <w:sz w:val="20"/>
            <w:szCs w:val="20"/>
          </w:rPr>
          <w:delText>.</w:delText>
        </w:r>
      </w:del>
    </w:p>
    <w:p w14:paraId="1F6F63A4" w14:textId="6F60C5EB" w:rsidR="009C627E" w:rsidRPr="00EE61D6" w:rsidDel="00B861E1" w:rsidRDefault="009C627E" w:rsidP="009C627E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del w:id="69" w:author="Naveen Totla" w:date="2023-01-30T15:41:00Z"/>
          <w:rFonts w:ascii="Arial" w:eastAsia="Times New Roman" w:hAnsi="Arial" w:cs="Arial"/>
          <w:bCs/>
          <w:sz w:val="20"/>
          <w:szCs w:val="20"/>
        </w:rPr>
      </w:pPr>
      <w:del w:id="70" w:author="Naveen Totla" w:date="2023-01-30T15:41:00Z">
        <w:r w:rsidRPr="00EE61D6" w:rsidDel="00B861E1">
          <w:rPr>
            <w:rFonts w:ascii="Arial" w:eastAsia="Times New Roman" w:hAnsi="Arial" w:cs="Arial"/>
            <w:bCs/>
            <w:sz w:val="20"/>
            <w:szCs w:val="20"/>
          </w:rPr>
          <w:delText>An overview of the proposed Apigee API Platform architecture</w:delText>
        </w:r>
        <w:r w:rsidDel="00B861E1">
          <w:rPr>
            <w:rFonts w:ascii="Arial" w:eastAsia="Times New Roman" w:hAnsi="Arial" w:cs="Arial"/>
            <w:bCs/>
            <w:sz w:val="20"/>
            <w:szCs w:val="20"/>
          </w:rPr>
          <w:delText>.</w:delText>
        </w:r>
      </w:del>
    </w:p>
    <w:p w14:paraId="2D4287DA" w14:textId="1137A74F" w:rsidR="009C627E" w:rsidRPr="009C627E" w:rsidDel="00B861E1" w:rsidRDefault="009C627E" w:rsidP="009C627E">
      <w:pPr>
        <w:numPr>
          <w:ilvl w:val="1"/>
          <w:numId w:val="5"/>
        </w:numPr>
        <w:tabs>
          <w:tab w:val="clear" w:pos="1440"/>
          <w:tab w:val="num" w:pos="270"/>
          <w:tab w:val="left" w:pos="1170"/>
        </w:tabs>
        <w:ind w:left="270" w:hanging="270"/>
        <w:rPr>
          <w:del w:id="71" w:author="Naveen Totla" w:date="2023-01-30T15:42:00Z"/>
          <w:rFonts w:ascii="Arial" w:eastAsia="Times New Roman" w:hAnsi="Arial" w:cs="Arial"/>
          <w:bCs/>
          <w:sz w:val="20"/>
          <w:szCs w:val="20"/>
        </w:rPr>
      </w:pPr>
      <w:del w:id="72" w:author="Naveen Totla" w:date="2023-01-30T15:42:00Z">
        <w:r w:rsidRPr="00EE61D6" w:rsidDel="00B861E1">
          <w:rPr>
            <w:rFonts w:ascii="Arial" w:eastAsia="Times New Roman" w:hAnsi="Arial" w:cs="Arial"/>
            <w:bCs/>
            <w:sz w:val="20"/>
            <w:szCs w:val="20"/>
          </w:rPr>
          <w:delText>A cost benefit analysis report between proposed Apigee API Platform landscape or continuing with</w:delText>
        </w:r>
        <w:r w:rsidDel="00B861E1">
          <w:rPr>
            <w:rFonts w:ascii="Arial" w:eastAsia="Times New Roman" w:hAnsi="Arial" w:cs="Arial"/>
            <w:bCs/>
            <w:sz w:val="20"/>
            <w:szCs w:val="20"/>
          </w:rPr>
          <w:delText xml:space="preserve"> </w:delText>
        </w:r>
        <w:r w:rsidRPr="00EE61D6" w:rsidDel="00B861E1">
          <w:rPr>
            <w:rFonts w:ascii="Arial" w:eastAsia="Times New Roman" w:hAnsi="Arial" w:cs="Arial"/>
            <w:bCs/>
            <w:sz w:val="20"/>
            <w:szCs w:val="20"/>
          </w:rPr>
          <w:delText>existing OPDK based implementation</w:delText>
        </w:r>
        <w:r w:rsidDel="00B861E1">
          <w:rPr>
            <w:rFonts w:ascii="Arial" w:eastAsia="Times New Roman" w:hAnsi="Arial" w:cs="Arial"/>
            <w:bCs/>
            <w:sz w:val="20"/>
            <w:szCs w:val="20"/>
          </w:rPr>
          <w:delText>.</w:delText>
        </w:r>
      </w:del>
    </w:p>
    <w:p w14:paraId="1DB0FB43" w14:textId="1FCCC1BC" w:rsidR="00501D1D" w:rsidRPr="00D103D5" w:rsidRDefault="00B9096D" w:rsidP="00616F58">
      <w:pPr>
        <w:numPr>
          <w:ilvl w:val="0"/>
          <w:numId w:val="1"/>
        </w:numPr>
        <w:tabs>
          <w:tab w:val="num" w:pos="270"/>
          <w:tab w:val="left" w:pos="1170"/>
        </w:tabs>
        <w:ind w:left="0"/>
        <w:rPr>
          <w:rFonts w:ascii="Arial" w:eastAsia="Times New Roman" w:hAnsi="Arial" w:cs="Arial"/>
          <w:b/>
          <w:color w:val="4472C4" w:themeColor="accent1"/>
          <w:sz w:val="20"/>
          <w:szCs w:val="20"/>
        </w:rPr>
      </w:pPr>
      <w:r w:rsidRPr="00D103D5">
        <w:rPr>
          <w:rFonts w:ascii="Arial" w:eastAsia="Times New Roman" w:hAnsi="Arial" w:cs="Arial"/>
          <w:b/>
          <w:color w:val="4472C4" w:themeColor="accent1"/>
          <w:sz w:val="20"/>
          <w:szCs w:val="20"/>
        </w:rPr>
        <w:t>Tech Stack</w:t>
      </w:r>
    </w:p>
    <w:p w14:paraId="756011B2" w14:textId="505C72C4" w:rsidR="00501D1D" w:rsidRPr="00D103D5" w:rsidRDefault="00B861E1" w:rsidP="00501D1D">
      <w:pPr>
        <w:rPr>
          <w:rFonts w:ascii="Arial" w:eastAsia="Times New Roman" w:hAnsi="Arial" w:cs="Arial"/>
          <w:b/>
          <w:sz w:val="20"/>
          <w:szCs w:val="20"/>
        </w:rPr>
      </w:pPr>
      <w:ins w:id="73" w:author="Naveen Totla" w:date="2023-01-30T15:43:00Z">
        <w:r>
          <w:rPr>
            <w:rFonts w:ascii="Arial" w:eastAsia="Times New Roman" w:hAnsi="Arial" w:cs="Arial"/>
            <w:b/>
            <w:sz w:val="20"/>
            <w:szCs w:val="20"/>
          </w:rPr>
          <w:t xml:space="preserve">Apigee X, Apigee Edge, </w:t>
        </w:r>
        <w:proofErr w:type="gramStart"/>
        <w:r>
          <w:rPr>
            <w:rFonts w:ascii="Arial" w:eastAsia="Times New Roman" w:hAnsi="Arial" w:cs="Arial"/>
            <w:b/>
            <w:sz w:val="20"/>
            <w:szCs w:val="20"/>
          </w:rPr>
          <w:t>GCP ,</w:t>
        </w:r>
        <w:proofErr w:type="gramEnd"/>
        <w:r>
          <w:rPr>
            <w:rFonts w:ascii="Arial" w:eastAsia="Times New Roman" w:hAnsi="Arial" w:cs="Arial"/>
            <w:b/>
            <w:sz w:val="20"/>
            <w:szCs w:val="20"/>
          </w:rPr>
          <w:t xml:space="preserve"> Azure DevOps</w:t>
        </w:r>
      </w:ins>
    </w:p>
    <w:p w14:paraId="0E175D84" w14:textId="67EA5C10" w:rsidR="00B9096D" w:rsidRDefault="00B9096D" w:rsidP="00616F58">
      <w:pPr>
        <w:numPr>
          <w:ilvl w:val="0"/>
          <w:numId w:val="1"/>
        </w:numPr>
        <w:tabs>
          <w:tab w:val="num" w:pos="270"/>
          <w:tab w:val="left" w:pos="1170"/>
        </w:tabs>
        <w:ind w:left="0"/>
        <w:rPr>
          <w:rFonts w:ascii="Arial" w:eastAsia="Times New Roman" w:hAnsi="Arial" w:cs="Arial"/>
          <w:b/>
          <w:color w:val="4472C4" w:themeColor="accent1"/>
          <w:sz w:val="20"/>
          <w:szCs w:val="20"/>
        </w:rPr>
      </w:pPr>
      <w:r w:rsidRPr="00D103D5">
        <w:rPr>
          <w:rFonts w:ascii="Arial" w:eastAsia="Times New Roman" w:hAnsi="Arial" w:cs="Arial"/>
          <w:b/>
          <w:color w:val="4472C4" w:themeColor="accent1"/>
          <w:sz w:val="20"/>
          <w:szCs w:val="20"/>
        </w:rPr>
        <w:t>Testimonials (if any)</w:t>
      </w:r>
    </w:p>
    <w:p w14:paraId="24DAB971" w14:textId="77777777" w:rsidR="002E27A8" w:rsidRDefault="002E27A8" w:rsidP="002E27A8">
      <w:pPr>
        <w:tabs>
          <w:tab w:val="left" w:pos="1170"/>
        </w:tabs>
        <w:rPr>
          <w:rFonts w:ascii="Arial" w:eastAsia="Times New Roman" w:hAnsi="Arial" w:cs="Arial"/>
          <w:b/>
          <w:color w:val="4472C4" w:themeColor="accent1"/>
          <w:sz w:val="20"/>
          <w:szCs w:val="20"/>
        </w:rPr>
      </w:pPr>
    </w:p>
    <w:p w14:paraId="7A821697" w14:textId="77777777" w:rsidR="002E27A8" w:rsidRDefault="002E27A8" w:rsidP="002E27A8">
      <w:pPr>
        <w:pStyle w:val="ListParagraph"/>
        <w:rPr>
          <w:rFonts w:ascii="Arial" w:eastAsia="Times New Roman" w:hAnsi="Arial" w:cs="Arial"/>
          <w:b/>
          <w:color w:val="4472C4" w:themeColor="accent1"/>
          <w:sz w:val="20"/>
          <w:szCs w:val="20"/>
        </w:rPr>
      </w:pPr>
    </w:p>
    <w:p w14:paraId="02510D91" w14:textId="77829711" w:rsidR="002E27A8" w:rsidRPr="006A74DD" w:rsidRDefault="002E27A8" w:rsidP="00616F58">
      <w:pPr>
        <w:numPr>
          <w:ilvl w:val="0"/>
          <w:numId w:val="1"/>
        </w:numPr>
        <w:tabs>
          <w:tab w:val="num" w:pos="270"/>
          <w:tab w:val="left" w:pos="1170"/>
        </w:tabs>
        <w:ind w:left="0"/>
        <w:rPr>
          <w:rFonts w:ascii="Arial" w:eastAsia="Times New Roman" w:hAnsi="Arial" w:cs="Arial"/>
          <w:b/>
          <w:color w:val="4472C4" w:themeColor="accent1"/>
          <w:sz w:val="20"/>
          <w:szCs w:val="20"/>
        </w:rPr>
      </w:pPr>
      <w:r>
        <w:rPr>
          <w:rFonts w:ascii="Arial" w:eastAsia="Times New Roman" w:hAnsi="Arial" w:cs="Arial"/>
          <w:b/>
          <w:color w:val="4472C4" w:themeColor="accent1"/>
          <w:sz w:val="20"/>
          <w:szCs w:val="20"/>
        </w:rPr>
        <w:t>Architecture</w:t>
      </w:r>
    </w:p>
    <w:sectPr w:rsidR="002E27A8" w:rsidRPr="006A7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293B"/>
    <w:multiLevelType w:val="hybridMultilevel"/>
    <w:tmpl w:val="CF3A6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253B7"/>
    <w:multiLevelType w:val="hybridMultilevel"/>
    <w:tmpl w:val="C060B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1A5D69"/>
    <w:multiLevelType w:val="hybridMultilevel"/>
    <w:tmpl w:val="8D6E6034"/>
    <w:lvl w:ilvl="0" w:tplc="3C1EC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4E3B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5CE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3C0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A07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DAC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7C6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CE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5EB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8B47A3"/>
    <w:multiLevelType w:val="hybridMultilevel"/>
    <w:tmpl w:val="D38ACC94"/>
    <w:lvl w:ilvl="0" w:tplc="C7802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FE1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D42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F08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AEC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86A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18C4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6A2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A8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3C3776"/>
    <w:multiLevelType w:val="hybridMultilevel"/>
    <w:tmpl w:val="F4562F20"/>
    <w:lvl w:ilvl="0" w:tplc="2A9AA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982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9A7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3EC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42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D2D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1A0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D06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3C8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D8B01C2"/>
    <w:multiLevelType w:val="hybridMultilevel"/>
    <w:tmpl w:val="5A1A22C2"/>
    <w:lvl w:ilvl="0" w:tplc="F6E8D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6805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863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668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2AA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2E9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BAD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067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780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CC541B"/>
    <w:multiLevelType w:val="hybridMultilevel"/>
    <w:tmpl w:val="C5BA0AAE"/>
    <w:lvl w:ilvl="0" w:tplc="1312F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686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7EDB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F65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860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963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A6B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0EA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64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41A437E"/>
    <w:multiLevelType w:val="hybridMultilevel"/>
    <w:tmpl w:val="09488B74"/>
    <w:lvl w:ilvl="0" w:tplc="6582B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A2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142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04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541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564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2D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8A9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32C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E7A313B"/>
    <w:multiLevelType w:val="hybridMultilevel"/>
    <w:tmpl w:val="C1B836E2"/>
    <w:lvl w:ilvl="0" w:tplc="D990F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943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4A7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E25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A3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6F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420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44E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E81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een Totla">
    <w15:presenceInfo w15:providerId="AD" w15:userId="S-1-12-1-973985746-1169520495-3485212842-33311042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B6"/>
    <w:rsid w:val="00014331"/>
    <w:rsid w:val="00024461"/>
    <w:rsid w:val="00067DA5"/>
    <w:rsid w:val="000A7748"/>
    <w:rsid w:val="000E2521"/>
    <w:rsid w:val="0012000B"/>
    <w:rsid w:val="001974EF"/>
    <w:rsid w:val="00210312"/>
    <w:rsid w:val="0025499B"/>
    <w:rsid w:val="00284C1E"/>
    <w:rsid w:val="002C302C"/>
    <w:rsid w:val="002D2707"/>
    <w:rsid w:val="002E27A8"/>
    <w:rsid w:val="002E314A"/>
    <w:rsid w:val="00335984"/>
    <w:rsid w:val="0035465F"/>
    <w:rsid w:val="004A0936"/>
    <w:rsid w:val="00501D1D"/>
    <w:rsid w:val="005360E0"/>
    <w:rsid w:val="00616F58"/>
    <w:rsid w:val="006633D0"/>
    <w:rsid w:val="00687810"/>
    <w:rsid w:val="006A683D"/>
    <w:rsid w:val="006A74DD"/>
    <w:rsid w:val="007254B6"/>
    <w:rsid w:val="0076476F"/>
    <w:rsid w:val="007E1A3D"/>
    <w:rsid w:val="00812140"/>
    <w:rsid w:val="00951EA0"/>
    <w:rsid w:val="009C627E"/>
    <w:rsid w:val="009D3888"/>
    <w:rsid w:val="00A81B23"/>
    <w:rsid w:val="00AF4A2D"/>
    <w:rsid w:val="00B861E1"/>
    <w:rsid w:val="00B9096D"/>
    <w:rsid w:val="00C0344A"/>
    <w:rsid w:val="00C34B39"/>
    <w:rsid w:val="00C67942"/>
    <w:rsid w:val="00C83849"/>
    <w:rsid w:val="00CF643C"/>
    <w:rsid w:val="00D103D5"/>
    <w:rsid w:val="00E44363"/>
    <w:rsid w:val="00EC3EA2"/>
    <w:rsid w:val="00EE61D6"/>
    <w:rsid w:val="00F35A52"/>
    <w:rsid w:val="00FA32C9"/>
    <w:rsid w:val="00FB131E"/>
    <w:rsid w:val="00FD5885"/>
    <w:rsid w:val="00FE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403F"/>
  <w15:chartTrackingRefBased/>
  <w15:docId w15:val="{0A8F12AE-C19B-444B-B36C-DFDF105E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1D1D"/>
    <w:pPr>
      <w:widowControl w:val="0"/>
      <w:autoSpaceDE w:val="0"/>
      <w:autoSpaceDN w:val="0"/>
      <w:spacing w:before="109" w:after="0" w:line="240" w:lineRule="auto"/>
      <w:ind w:left="311"/>
      <w:outlineLvl w:val="0"/>
    </w:pPr>
    <w:rPr>
      <w:rFonts w:ascii="Lucida Sans Unicode" w:eastAsia="Lucida Sans Unicode" w:hAnsi="Lucida Sans Unicode" w:cs="Lucida Sans Unicode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96D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501D1D"/>
    <w:rPr>
      <w:rFonts w:ascii="Lucida Sans Unicode" w:eastAsia="Lucida Sans Unicode" w:hAnsi="Lucida Sans Unicode" w:cs="Lucida Sans Unicode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01D1D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01D1D"/>
    <w:rPr>
      <w:rFonts w:ascii="Microsoft Sans Serif" w:eastAsia="Microsoft Sans Serif" w:hAnsi="Microsoft Sans Serif" w:cs="Microsoft Sans Serif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1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8960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260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367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585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3695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782">
          <w:marLeft w:val="27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950">
          <w:marLeft w:val="27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4490">
          <w:marLeft w:val="27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491">
          <w:marLeft w:val="27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8706">
          <w:marLeft w:val="27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434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389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51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1875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104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7040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898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2084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2615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55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758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031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226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656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492">
          <w:marLeft w:val="27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388">
          <w:marLeft w:val="27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3361">
          <w:marLeft w:val="27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9259">
          <w:marLeft w:val="27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3491">
          <w:marLeft w:val="27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0153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765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304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646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5365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77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20e38b-ae86-4099-aa66-abe0e059b68f">UJ3EZNSAX3SN-1489146520-38</_dlc_DocId>
    <_dlc_DocIdUrl xmlns="d120e38b-ae86-4099-aa66-abe0e059b68f">
      <Url>https://intelliswift.sharepoint.com/sites/TechnologyCommunities/Integration/_layouts/15/DocIdRedir.aspx?ID=UJ3EZNSAX3SN-1489146520-38</Url>
      <Description>UJ3EZNSAX3SN-1489146520-38</Description>
    </_dlc_DocIdUrl>
    <TaxCatchAll xmlns="d120e38b-ae86-4099-aa66-abe0e059b68f" xsi:nil="true"/>
    <lcf76f155ced4ddcb4097134ff3c332f xmlns="87e102d4-1bcc-4754-8587-0ac332a946e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66D5B5485E1439112A733814A8FB9" ma:contentTypeVersion="11" ma:contentTypeDescription="Create a new document." ma:contentTypeScope="" ma:versionID="43b05043d2bef103bd10c9a327ff518e">
  <xsd:schema xmlns:xsd="http://www.w3.org/2001/XMLSchema" xmlns:xs="http://www.w3.org/2001/XMLSchema" xmlns:p="http://schemas.microsoft.com/office/2006/metadata/properties" xmlns:ns2="d120e38b-ae86-4099-aa66-abe0e059b68f" xmlns:ns3="87e102d4-1bcc-4754-8587-0ac332a946ee" targetNamespace="http://schemas.microsoft.com/office/2006/metadata/properties" ma:root="true" ma:fieldsID="442bf9cd03c3e3f5568f5e5a44ff336f" ns2:_="" ns3:_="">
    <xsd:import namespace="d120e38b-ae86-4099-aa66-abe0e059b68f"/>
    <xsd:import namespace="87e102d4-1bcc-4754-8587-0ac332a946e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0e38b-ae86-4099-aa66-abe0e059b68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9541d59b-15a2-4847-a546-d1bf00215b6a}" ma:internalName="TaxCatchAll" ma:showField="CatchAllData" ma:web="d120e38b-ae86-4099-aa66-abe0e059b6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e102d4-1bcc-4754-8587-0ac332a94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78fb48d-d816-4dbe-92eb-7e88bd6f62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E9A735F-3D32-4DF7-8FDC-4E3B939B82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F22C35-2CAD-4924-9416-1F5B8AAB8C88}">
  <ds:schemaRefs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96b0f37c-9b5d-4ae8-8ca1-109f1cd926bf"/>
    <ds:schemaRef ds:uri="http://schemas.microsoft.com/office/2006/documentManagement/types"/>
    <ds:schemaRef ds:uri="http://purl.org/dc/elements/1.1/"/>
    <ds:schemaRef ds:uri="http://purl.org/dc/terms/"/>
    <ds:schemaRef ds:uri="4b0169b6-5eb2-4755-86c2-fdac0086ac73"/>
  </ds:schemaRefs>
</ds:datastoreItem>
</file>

<file path=customXml/itemProps3.xml><?xml version="1.0" encoding="utf-8"?>
<ds:datastoreItem xmlns:ds="http://schemas.openxmlformats.org/officeDocument/2006/customXml" ds:itemID="{94F6784E-B17F-4E7B-B1D5-556961E4CE51}"/>
</file>

<file path=customXml/itemProps4.xml><?xml version="1.0" encoding="utf-8"?>
<ds:datastoreItem xmlns:ds="http://schemas.openxmlformats.org/officeDocument/2006/customXml" ds:itemID="{0252A5DC-0DA4-4FBC-B922-50C4F0E3C3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  Mohan</dc:creator>
  <cp:keywords/>
  <dc:description/>
  <cp:lastModifiedBy>Naveen Totla</cp:lastModifiedBy>
  <cp:revision>4</cp:revision>
  <dcterms:created xsi:type="dcterms:W3CDTF">2023-01-30T10:17:00Z</dcterms:created>
  <dcterms:modified xsi:type="dcterms:W3CDTF">2023-01-30T10:22:00Z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0x01010025666D5B5485E1439112A733814A8FB9</vt:lpwstr>
  </property>
  <property fmtid="{D5CDD505-2E9C-101B-9397-08002B2CF9AE}" pid="3" name="_dlc_DocIdItemGuid">
    <vt:lpwstr>bfb8786e-ab7f-41bc-acbd-4e5d777d60d4</vt:lpwstr>
  </property>
</Properties>
</file>